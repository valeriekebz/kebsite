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F70" w:rsidRPr="00075398" w:rsidRDefault="007A0EC3" w:rsidP="00F26F70">
      <w:pPr>
        <w:pStyle w:val="MainCoverTitle"/>
        <w:rPr>
          <w:rFonts w:cs="Arial"/>
        </w:rPr>
      </w:pPr>
      <w:bookmarkStart w:id="0" w:name="_GoBack"/>
      <w:bookmarkEnd w:id="0"/>
      <w:permStart w:id="774590306" w:edGrp="everyone"/>
      <w:r w:rsidRPr="00075398">
        <w:rPr>
          <w:rFonts w:cs="Arial"/>
          <w:b w:val="0"/>
          <w:bCs w:val="0"/>
          <w:szCs w:val="44"/>
        </w:rPr>
        <w:t>Tarpaulins for post-harvest handling of agricultural Produce</w:t>
      </w:r>
      <w:r w:rsidR="009B571A" w:rsidRPr="00075398">
        <w:rPr>
          <w:rFonts w:cs="Arial"/>
        </w:rPr>
        <w:t xml:space="preserve"> — </w:t>
      </w:r>
      <w:r w:rsidRPr="00075398">
        <w:rPr>
          <w:rFonts w:cs="Arial"/>
        </w:rPr>
        <w:t xml:space="preserve">Specification </w:t>
      </w:r>
      <w:r w:rsidR="00BC3A47" w:rsidRPr="00075398">
        <w:rPr>
          <w:rFonts w:cs="Arial"/>
        </w:rPr>
        <w:t xml:space="preserve"> </w:t>
      </w:r>
      <w:r w:rsidR="009B571A" w:rsidRPr="00075398">
        <w:rPr>
          <w:rFonts w:cs="Arial"/>
        </w:rPr>
        <w:t> </w:t>
      </w:r>
      <w:permEnd w:id="774590306"/>
      <w:r w:rsidR="00330CD1" w:rsidRPr="00075398">
        <w:rPr>
          <w:rFonts w:cs="Arial"/>
        </w:rPr>
        <w:t xml:space="preserve"> </w:t>
      </w:r>
    </w:p>
    <w:p w:rsidR="00F26F70" w:rsidRPr="00075398" w:rsidRDefault="007A0EC3" w:rsidP="00F26F70">
      <w:pPr>
        <w:pStyle w:val="PartNumber"/>
        <w:rPr>
          <w:rFonts w:cs="Arial"/>
        </w:rPr>
      </w:pPr>
      <w:permStart w:id="1365011968" w:edGrp="everyone"/>
      <w:r w:rsidRPr="00075398">
        <w:rPr>
          <w:rFonts w:cs="Arial"/>
        </w:rPr>
        <w:t>Part 1</w:t>
      </w:r>
      <w:r w:rsidR="009B571A" w:rsidRPr="00075398">
        <w:rPr>
          <w:rFonts w:cs="Arial"/>
        </w:rPr>
        <w:t>:</w:t>
      </w:r>
      <w:permEnd w:id="1365011968"/>
    </w:p>
    <w:p w:rsidR="007A0EC3" w:rsidRPr="007A0EC3" w:rsidRDefault="007A0EC3" w:rsidP="007A0EC3">
      <w:pPr>
        <w:autoSpaceDE w:val="0"/>
        <w:autoSpaceDN w:val="0"/>
        <w:adjustRightInd w:val="0"/>
        <w:spacing w:after="0" w:line="240" w:lineRule="auto"/>
        <w:jc w:val="left"/>
        <w:rPr>
          <w:rFonts w:cs="Arial"/>
          <w:b/>
          <w:bCs/>
          <w:sz w:val="36"/>
          <w:szCs w:val="36"/>
          <w:lang w:val="en-US"/>
        </w:rPr>
      </w:pPr>
      <w:permStart w:id="247232266" w:edGrp="everyone"/>
      <w:r w:rsidRPr="007A0EC3">
        <w:rPr>
          <w:rFonts w:cs="Arial"/>
          <w:b/>
          <w:bCs/>
          <w:sz w:val="36"/>
          <w:szCs w:val="36"/>
          <w:lang w:val="en-US"/>
        </w:rPr>
        <w:t xml:space="preserve">Woven High density Polyethylene </w:t>
      </w:r>
    </w:p>
    <w:permEnd w:id="247232266"/>
    <w:p w:rsidR="00594A98" w:rsidRPr="00075398" w:rsidRDefault="00BF7864" w:rsidP="00F26F70">
      <w:pPr>
        <w:pStyle w:val="PartTitle"/>
        <w:rPr>
          <w:rFonts w:cs="Arial"/>
        </w:rPr>
      </w:pPr>
      <w:r w:rsidRPr="00075398">
        <w:rPr>
          <w:rFonts w:cs="Arial"/>
        </w:rPr>
        <w:t xml:space="preserve"> </w:t>
      </w:r>
    </w:p>
    <w:p w:rsidR="007A0EC3" w:rsidRPr="00075398" w:rsidRDefault="007A0EC3" w:rsidP="00F26F70">
      <w:pPr>
        <w:pStyle w:val="PartTitle"/>
        <w:rPr>
          <w:rFonts w:cs="Arial"/>
        </w:rPr>
      </w:pPr>
    </w:p>
    <w:p w:rsidR="00594A98" w:rsidRPr="00075398" w:rsidRDefault="006B7891" w:rsidP="006B7891">
      <w:pPr>
        <w:pStyle w:val="Coverlogo"/>
      </w:pPr>
      <w:r w:rsidRPr="00075398">
        <w:lastRenderedPageBreak/>
        <w:drawing>
          <wp:inline distT="0" distB="0" distL="0" distR="0" wp14:anchorId="2762C1B4">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rsidR="00594A98" w:rsidRPr="00075398" w:rsidRDefault="00594A98" w:rsidP="00594A98">
      <w:pPr>
        <w:rPr>
          <w:rFonts w:cs="Arial"/>
        </w:rPr>
      </w:pPr>
    </w:p>
    <w:p w:rsidR="006B7891" w:rsidRPr="00075398" w:rsidRDefault="006B7891" w:rsidP="00594A98">
      <w:pPr>
        <w:rPr>
          <w:rFonts w:cs="Arial"/>
        </w:rPr>
        <w:sectPr w:rsidR="006B7891" w:rsidRPr="00075398" w:rsidSect="0083546C">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662" w:right="731" w:bottom="1077" w:left="851" w:header="852" w:footer="1874" w:gutter="1418"/>
          <w:pgBorders>
            <w:left w:val="thinThickMediumGap" w:sz="24" w:space="18" w:color="auto"/>
          </w:pgBorders>
          <w:cols w:space="720"/>
          <w:titlePg/>
        </w:sectPr>
      </w:pPr>
    </w:p>
    <w:p w:rsidR="001137D5" w:rsidRPr="00075398" w:rsidRDefault="001137D5" w:rsidP="00E42269">
      <w:pPr>
        <w:pStyle w:val="TCRep"/>
        <w:rPr>
          <w:rFonts w:cs="Arial"/>
        </w:rPr>
      </w:pPr>
      <w:r w:rsidRPr="00075398">
        <w:rPr>
          <w:rFonts w:cs="Arial"/>
        </w:rPr>
        <w:lastRenderedPageBreak/>
        <w:t>TECHNICAL COMMITTEE REPRESENTATION</w:t>
      </w:r>
    </w:p>
    <w:p w:rsidR="001137D5" w:rsidRPr="00075398" w:rsidRDefault="001137D5" w:rsidP="002001BA">
      <w:pPr>
        <w:rPr>
          <w:rFonts w:cs="Arial"/>
          <w:b/>
          <w:lang w:val="en-US"/>
        </w:rPr>
      </w:pPr>
      <w:r w:rsidRPr="00075398">
        <w:rPr>
          <w:rFonts w:cs="Arial"/>
          <w:lang w:val="en-US"/>
        </w:rPr>
        <w:t>The following organizations were represented on the Technical Committee:</w:t>
      </w:r>
    </w:p>
    <w:p w:rsidR="007A0EC3" w:rsidRPr="007A0EC3" w:rsidRDefault="007A0EC3" w:rsidP="007A0EC3">
      <w:pPr>
        <w:spacing w:after="0" w:line="276" w:lineRule="auto"/>
        <w:rPr>
          <w:rFonts w:cs="Arial"/>
          <w:lang w:val="en-US"/>
        </w:rPr>
      </w:pPr>
      <w:permStart w:id="1583240523" w:edGrp="everyone"/>
      <w:r w:rsidRPr="007A0EC3">
        <w:rPr>
          <w:rFonts w:cs="Arial"/>
          <w:lang w:val="en-US"/>
        </w:rPr>
        <w:t>Technical University of Kenya.</w:t>
      </w:r>
    </w:p>
    <w:p w:rsidR="007A0EC3" w:rsidRPr="007A0EC3" w:rsidRDefault="007A0EC3" w:rsidP="007A0EC3">
      <w:pPr>
        <w:spacing w:after="0" w:line="276" w:lineRule="auto"/>
        <w:rPr>
          <w:rFonts w:cs="Arial"/>
          <w:lang w:val="en-US"/>
        </w:rPr>
      </w:pPr>
      <w:r w:rsidRPr="007A0EC3">
        <w:rPr>
          <w:rFonts w:cs="Arial"/>
          <w:lang w:val="en-US"/>
        </w:rPr>
        <w:t>Government Chemist Department</w:t>
      </w:r>
    </w:p>
    <w:p w:rsidR="007A0EC3" w:rsidRPr="007A0EC3" w:rsidRDefault="007A0EC3" w:rsidP="007A0EC3">
      <w:pPr>
        <w:spacing w:after="0" w:line="276" w:lineRule="auto"/>
        <w:rPr>
          <w:rFonts w:cs="Arial"/>
          <w:lang w:val="en-US"/>
        </w:rPr>
      </w:pPr>
      <w:r w:rsidRPr="007A0EC3">
        <w:rPr>
          <w:rFonts w:cs="Arial"/>
          <w:lang w:val="en-US"/>
        </w:rPr>
        <w:t>Kenya Agriculture and Livestock Research Organization (KALRO)</w:t>
      </w:r>
    </w:p>
    <w:p w:rsidR="007A0EC3" w:rsidRPr="007A0EC3" w:rsidRDefault="007A0EC3" w:rsidP="007A0EC3">
      <w:pPr>
        <w:spacing w:after="0" w:line="276" w:lineRule="auto"/>
        <w:rPr>
          <w:rFonts w:cs="Arial"/>
          <w:lang w:val="en-US"/>
        </w:rPr>
      </w:pPr>
      <w:r w:rsidRPr="007A0EC3">
        <w:rPr>
          <w:rFonts w:cs="Arial"/>
          <w:lang w:val="en-US"/>
        </w:rPr>
        <w:t>Africa PVC Industries</w:t>
      </w:r>
    </w:p>
    <w:p w:rsidR="007A0EC3" w:rsidRPr="007A0EC3" w:rsidRDefault="007A0EC3" w:rsidP="007A0EC3">
      <w:pPr>
        <w:spacing w:after="0" w:line="276" w:lineRule="auto"/>
        <w:rPr>
          <w:rFonts w:cs="Arial"/>
          <w:lang w:val="en-US"/>
        </w:rPr>
      </w:pPr>
      <w:r w:rsidRPr="007A0EC3">
        <w:rPr>
          <w:rFonts w:cs="Arial"/>
          <w:lang w:val="en-US"/>
        </w:rPr>
        <w:t xml:space="preserve">Nairobi University </w:t>
      </w:r>
      <w:r w:rsidRPr="007A0EC3">
        <w:rPr>
          <w:rFonts w:cs="Arial"/>
          <w:lang w:val="en-US"/>
        </w:rPr>
        <w:sym w:font="Symbol" w:char="F0BE"/>
      </w:r>
      <w:r w:rsidRPr="007A0EC3">
        <w:rPr>
          <w:rFonts w:cs="Arial"/>
          <w:lang w:val="en-US"/>
        </w:rPr>
        <w:t>Department of Food Science</w:t>
      </w:r>
    </w:p>
    <w:p w:rsidR="007A0EC3" w:rsidRPr="007A0EC3" w:rsidRDefault="007A0EC3" w:rsidP="007A0EC3">
      <w:pPr>
        <w:spacing w:after="0" w:line="276" w:lineRule="auto"/>
        <w:rPr>
          <w:rFonts w:cs="Arial"/>
          <w:lang w:val="en-US"/>
        </w:rPr>
      </w:pPr>
      <w:r w:rsidRPr="007A0EC3">
        <w:rPr>
          <w:rFonts w:cs="Arial"/>
          <w:lang w:val="en-US"/>
        </w:rPr>
        <w:t>Environment Institute of Kenya,</w:t>
      </w:r>
    </w:p>
    <w:p w:rsidR="007A0EC3" w:rsidRPr="007A0EC3" w:rsidRDefault="007A0EC3" w:rsidP="007A0EC3">
      <w:pPr>
        <w:spacing w:after="0" w:line="276" w:lineRule="auto"/>
        <w:rPr>
          <w:rFonts w:cs="Arial"/>
          <w:lang w:val="en-US"/>
        </w:rPr>
      </w:pPr>
      <w:r w:rsidRPr="007A0EC3">
        <w:rPr>
          <w:rFonts w:cs="Arial"/>
          <w:lang w:val="en-US"/>
        </w:rPr>
        <w:t>Moi University</w:t>
      </w:r>
      <w:r w:rsidRPr="007A0EC3">
        <w:rPr>
          <w:rFonts w:cs="Arial"/>
          <w:lang w:val="en-US"/>
        </w:rPr>
        <w:sym w:font="Symbol" w:char="F0BE"/>
      </w:r>
      <w:r w:rsidRPr="007A0EC3">
        <w:rPr>
          <w:rFonts w:cs="Arial"/>
          <w:lang w:val="en-US"/>
        </w:rPr>
        <w:t xml:space="preserve">Department of Industrial and Textile Engineering </w:t>
      </w:r>
    </w:p>
    <w:p w:rsidR="007A0EC3" w:rsidRPr="007A0EC3" w:rsidRDefault="007A0EC3" w:rsidP="007A0EC3">
      <w:pPr>
        <w:spacing w:after="0" w:line="276" w:lineRule="auto"/>
        <w:rPr>
          <w:rFonts w:cs="Arial"/>
          <w:lang w:val="en-US"/>
        </w:rPr>
      </w:pPr>
      <w:proofErr w:type="spellStart"/>
      <w:r w:rsidRPr="007A0EC3">
        <w:rPr>
          <w:rFonts w:cs="Arial"/>
          <w:lang w:val="en-US"/>
        </w:rPr>
        <w:t>Tarpo</w:t>
      </w:r>
      <w:proofErr w:type="spellEnd"/>
      <w:r w:rsidRPr="007A0EC3">
        <w:rPr>
          <w:rFonts w:cs="Arial"/>
          <w:lang w:val="en-US"/>
        </w:rPr>
        <w:t xml:space="preserve"> Industries Ltd.,</w:t>
      </w:r>
    </w:p>
    <w:p w:rsidR="007A0EC3" w:rsidRPr="007A0EC3" w:rsidRDefault="007A0EC3" w:rsidP="007A0EC3">
      <w:pPr>
        <w:spacing w:after="0" w:line="276" w:lineRule="auto"/>
        <w:rPr>
          <w:rFonts w:cs="Arial"/>
          <w:lang w:val="en-US"/>
        </w:rPr>
      </w:pPr>
      <w:proofErr w:type="spellStart"/>
      <w:r w:rsidRPr="00075398">
        <w:rPr>
          <w:rFonts w:cs="Arial"/>
          <w:lang w:val="en-US"/>
        </w:rPr>
        <w:t>Agroz</w:t>
      </w:r>
      <w:proofErr w:type="spellEnd"/>
      <w:r w:rsidRPr="00075398">
        <w:rPr>
          <w:rFonts w:cs="Arial"/>
          <w:lang w:val="en-US"/>
        </w:rPr>
        <w:t xml:space="preserve"> </w:t>
      </w:r>
      <w:r w:rsidRPr="007A0EC3">
        <w:rPr>
          <w:rFonts w:cs="Arial"/>
          <w:lang w:val="en-US"/>
        </w:rPr>
        <w:t>Ltd Arusha</w:t>
      </w:r>
    </w:p>
    <w:p w:rsidR="007A0EC3" w:rsidRPr="007A0EC3" w:rsidRDefault="007A0EC3" w:rsidP="007A0EC3">
      <w:pPr>
        <w:spacing w:after="0" w:line="276" w:lineRule="auto"/>
        <w:rPr>
          <w:rFonts w:cs="Arial"/>
          <w:lang w:val="en-US"/>
        </w:rPr>
      </w:pPr>
      <w:r w:rsidRPr="007A0EC3">
        <w:rPr>
          <w:rFonts w:cs="Arial"/>
          <w:lang w:val="en-US"/>
        </w:rPr>
        <w:t>BUMA Holdings</w:t>
      </w:r>
    </w:p>
    <w:p w:rsidR="007A0EC3" w:rsidRPr="007A0EC3" w:rsidRDefault="007A0EC3" w:rsidP="007A0EC3">
      <w:pPr>
        <w:spacing w:after="0" w:line="276" w:lineRule="auto"/>
        <w:rPr>
          <w:rFonts w:cs="Arial"/>
          <w:lang w:val="en-US"/>
        </w:rPr>
      </w:pPr>
      <w:r w:rsidRPr="007A0EC3">
        <w:rPr>
          <w:rFonts w:cs="Arial"/>
          <w:lang w:val="en-US"/>
        </w:rPr>
        <w:t>One Acre Fund</w:t>
      </w:r>
    </w:p>
    <w:p w:rsidR="007A0EC3" w:rsidRPr="007A0EC3" w:rsidRDefault="007A0EC3" w:rsidP="007A0EC3">
      <w:pPr>
        <w:spacing w:after="0" w:line="276" w:lineRule="auto"/>
        <w:rPr>
          <w:rFonts w:cs="Arial"/>
          <w:lang w:val="en-US"/>
        </w:rPr>
      </w:pPr>
      <w:r w:rsidRPr="007A0EC3">
        <w:rPr>
          <w:rFonts w:cs="Arial"/>
          <w:lang w:val="en-US"/>
        </w:rPr>
        <w:t>Kenyatta University</w:t>
      </w:r>
    </w:p>
    <w:p w:rsidR="007A0EC3" w:rsidRPr="007A0EC3" w:rsidRDefault="007A0EC3" w:rsidP="007A0EC3">
      <w:pPr>
        <w:spacing w:after="0" w:line="276" w:lineRule="auto"/>
        <w:rPr>
          <w:rFonts w:cs="Arial"/>
          <w:lang w:val="en-US"/>
        </w:rPr>
      </w:pPr>
      <w:r w:rsidRPr="007A0EC3">
        <w:rPr>
          <w:rFonts w:cs="Arial"/>
          <w:lang w:val="en-US"/>
        </w:rPr>
        <w:t xml:space="preserve">A Plus Industries Ltd </w:t>
      </w:r>
    </w:p>
    <w:p w:rsidR="007A0EC3" w:rsidRPr="007A0EC3" w:rsidRDefault="007A0EC3" w:rsidP="007A0EC3">
      <w:pPr>
        <w:spacing w:after="0" w:line="276" w:lineRule="auto"/>
        <w:rPr>
          <w:rFonts w:cs="Arial"/>
          <w:lang w:val="en-US"/>
        </w:rPr>
      </w:pPr>
      <w:r w:rsidRPr="007A0EC3">
        <w:rPr>
          <w:rFonts w:cs="Arial"/>
          <w:lang w:val="en-US"/>
        </w:rPr>
        <w:t>Ministry of Agriculture</w:t>
      </w:r>
    </w:p>
    <w:p w:rsidR="007A0EC3" w:rsidRPr="00075398" w:rsidRDefault="007A0EC3" w:rsidP="007A0EC3">
      <w:pPr>
        <w:spacing w:after="0" w:line="276" w:lineRule="auto"/>
        <w:rPr>
          <w:rFonts w:cs="Arial"/>
          <w:lang w:val="en-US"/>
        </w:rPr>
      </w:pPr>
      <w:r w:rsidRPr="007A0EC3">
        <w:rPr>
          <w:rFonts w:cs="Arial"/>
          <w:lang w:val="en-US"/>
        </w:rPr>
        <w:t>National Cereals and Produce Board (NCPB)</w:t>
      </w:r>
    </w:p>
    <w:p w:rsidR="007A0EC3" w:rsidRPr="00075398" w:rsidRDefault="007A0EC3" w:rsidP="007A0EC3">
      <w:pPr>
        <w:spacing w:after="0" w:line="276" w:lineRule="auto"/>
        <w:rPr>
          <w:rFonts w:cs="Arial"/>
          <w:lang w:val="en-US"/>
        </w:rPr>
      </w:pPr>
      <w:proofErr w:type="spellStart"/>
      <w:r w:rsidRPr="00075398">
        <w:rPr>
          <w:rFonts w:cs="Arial"/>
          <w:lang w:val="en-US"/>
        </w:rPr>
        <w:t>Redblum</w:t>
      </w:r>
      <w:proofErr w:type="spellEnd"/>
      <w:r w:rsidRPr="00075398">
        <w:rPr>
          <w:rFonts w:cs="Arial"/>
          <w:lang w:val="en-US"/>
        </w:rPr>
        <w:t xml:space="preserve"> Industries Ltd </w:t>
      </w:r>
    </w:p>
    <w:p w:rsidR="007A0EC3" w:rsidRPr="00075398" w:rsidRDefault="007A0EC3" w:rsidP="007A0EC3">
      <w:pPr>
        <w:spacing w:after="0" w:line="240" w:lineRule="auto"/>
        <w:rPr>
          <w:rFonts w:cs="Arial"/>
          <w:color w:val="000000"/>
          <w:lang w:eastAsia="en-GB"/>
        </w:rPr>
      </w:pPr>
      <w:r w:rsidRPr="007A0EC3">
        <w:rPr>
          <w:rFonts w:cs="Arial"/>
          <w:color w:val="000000"/>
          <w:lang w:eastAsia="en-GB"/>
        </w:rPr>
        <w:t>Government Chemist</w:t>
      </w:r>
    </w:p>
    <w:p w:rsidR="009B6AB4" w:rsidRPr="00075398" w:rsidRDefault="009B6AB4" w:rsidP="009B6AB4">
      <w:pPr>
        <w:spacing w:after="0" w:line="240" w:lineRule="auto"/>
        <w:rPr>
          <w:rFonts w:cs="Arial"/>
          <w:color w:val="000000"/>
          <w:lang w:eastAsia="en-GB"/>
        </w:rPr>
      </w:pPr>
      <w:r w:rsidRPr="009B6AB4">
        <w:rPr>
          <w:rFonts w:cs="Arial"/>
          <w:color w:val="000000"/>
          <w:lang w:eastAsia="en-GB"/>
        </w:rPr>
        <w:t xml:space="preserve">National Public Health Laboratory </w:t>
      </w:r>
    </w:p>
    <w:p w:rsidR="007A0EC3" w:rsidRPr="007A0EC3" w:rsidRDefault="009B6AB4" w:rsidP="007A0EC3">
      <w:pPr>
        <w:spacing w:after="0" w:line="276" w:lineRule="auto"/>
        <w:rPr>
          <w:rFonts w:cs="Arial"/>
          <w:lang w:val="en-US"/>
        </w:rPr>
      </w:pPr>
      <w:r w:rsidRPr="00075398">
        <w:rPr>
          <w:rFonts w:cs="Arial"/>
          <w:lang w:val="en-US"/>
        </w:rPr>
        <w:t xml:space="preserve">Moi University </w:t>
      </w:r>
      <w:r w:rsidRPr="00075398">
        <w:rPr>
          <w:rFonts w:cs="Arial"/>
        </w:rPr>
        <w:t xml:space="preserve">— </w:t>
      </w:r>
      <w:r w:rsidRPr="00075398">
        <w:rPr>
          <w:rFonts w:cs="Arial"/>
          <w:lang w:val="en-US"/>
        </w:rPr>
        <w:t>Department of industrial and Textile Engineering</w:t>
      </w:r>
    </w:p>
    <w:permEnd w:id="1583240523"/>
    <w:p w:rsidR="001137D5" w:rsidRPr="00075398" w:rsidRDefault="001137D5" w:rsidP="00635C33">
      <w:pPr>
        <w:spacing w:after="0"/>
        <w:rPr>
          <w:rFonts w:cs="Arial"/>
        </w:rPr>
      </w:pPr>
      <w:r w:rsidRPr="00075398">
        <w:rPr>
          <w:rFonts w:cs="Arial"/>
        </w:rPr>
        <w:t>Kenya Bureau of Standards — Secretariat</w:t>
      </w:r>
    </w:p>
    <w:p w:rsidR="001137D5" w:rsidRPr="00075398" w:rsidRDefault="001137D5" w:rsidP="00635C33">
      <w:pPr>
        <w:pStyle w:val="revisionKS"/>
        <w:rPr>
          <w:rFonts w:cs="Arial"/>
        </w:rPr>
      </w:pPr>
      <w:r w:rsidRPr="00075398">
        <w:rPr>
          <w:rFonts w:cs="Arial"/>
          <w:sz w:val="20"/>
        </w:rPr>
        <w:t>REVISION</w:t>
      </w:r>
      <w:r w:rsidRPr="00075398">
        <w:rPr>
          <w:rFonts w:cs="Arial"/>
        </w:rPr>
        <w:t xml:space="preserve"> OF KENYA STANDARDS</w:t>
      </w:r>
    </w:p>
    <w:p w:rsidR="00C20B16" w:rsidRPr="00075398" w:rsidRDefault="001137D5" w:rsidP="00DB0A7D">
      <w:pPr>
        <w:rPr>
          <w:rFonts w:cs="Arial"/>
        </w:rPr>
      </w:pPr>
      <w:r w:rsidRPr="00075398">
        <w:rPr>
          <w:rFonts w:cs="Arial"/>
        </w:rPr>
        <w:t>In order to keep abreast of progress in industry, Kenya Standards shall be regularly reviewed.  Suggestions for improvements to published standards, addressed to the Managing Director, Kenya Bureau of Standards, are welcome.</w:t>
      </w:r>
    </w:p>
    <w:p w:rsidR="001137D5" w:rsidRPr="00075398" w:rsidRDefault="001137D5" w:rsidP="0075380C">
      <w:pPr>
        <w:pStyle w:val="KEBScopyright1"/>
        <w:rPr>
          <w:rFonts w:cs="Arial"/>
        </w:rPr>
      </w:pPr>
      <w:r w:rsidRPr="00075398">
        <w:rPr>
          <w:rFonts w:cs="Arial"/>
        </w:rPr>
        <w:t xml:space="preserve">© Kenya Bureau of Standards, </w:t>
      </w:r>
      <w:permStart w:id="799112187" w:edGrp="everyone"/>
      <w:r w:rsidR="009B6AB4" w:rsidRPr="00075398">
        <w:rPr>
          <w:rFonts w:cs="Arial"/>
        </w:rPr>
        <w:t>2020</w:t>
      </w:r>
      <w:permEnd w:id="799112187"/>
    </w:p>
    <w:p w:rsidR="0069693D" w:rsidRPr="00075398" w:rsidRDefault="001137D5" w:rsidP="005B7602">
      <w:pPr>
        <w:pStyle w:val="KEBSCopyright2"/>
        <w:rPr>
          <w:rFonts w:cs="Arial"/>
        </w:rPr>
      </w:pPr>
      <w:r w:rsidRPr="00075398">
        <w:rPr>
          <w:rFonts w:cs="Arial"/>
        </w:rPr>
        <w:t xml:space="preserve">Copyright. Users are reminded that by virtue of Section 25 of the Copyright Act, Cap. 130 of </w:t>
      </w:r>
      <w:r w:rsidR="002001BA" w:rsidRPr="00075398">
        <w:rPr>
          <w:rFonts w:cs="Arial"/>
        </w:rPr>
        <w:t>2001 of</w:t>
      </w:r>
      <w:r w:rsidRPr="00075398">
        <w:rPr>
          <w:rFonts w:cs="Arial"/>
        </w:rPr>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rsidRPr="00075398">
        <w:rPr>
          <w:rFonts w:cs="Arial"/>
        </w:rPr>
        <w:br w:type="page"/>
      </w:r>
    </w:p>
    <w:p w:rsidR="00244D09" w:rsidRPr="00075398" w:rsidRDefault="009B6AB4" w:rsidP="00974451">
      <w:pPr>
        <w:pStyle w:val="MainCoverTitle"/>
        <w:rPr>
          <w:rFonts w:cs="Arial"/>
        </w:rPr>
      </w:pPr>
      <w:permStart w:id="639072775" w:edGrp="everyone"/>
      <w:r w:rsidRPr="00075398">
        <w:rPr>
          <w:rFonts w:cs="Arial"/>
          <w:b w:val="0"/>
          <w:bCs w:val="0"/>
          <w:szCs w:val="44"/>
        </w:rPr>
        <w:lastRenderedPageBreak/>
        <w:t>Tarpaulins for post-harvest handling of agricultural Produce</w:t>
      </w:r>
      <w:r w:rsidRPr="00075398">
        <w:rPr>
          <w:rFonts w:cs="Arial"/>
        </w:rPr>
        <w:t xml:space="preserve">  </w:t>
      </w:r>
      <w:permEnd w:id="639072775"/>
    </w:p>
    <w:p w:rsidR="00AA1839" w:rsidRPr="00075398" w:rsidRDefault="009B6AB4" w:rsidP="00AA1839">
      <w:pPr>
        <w:pStyle w:val="PartNumber"/>
        <w:rPr>
          <w:rFonts w:cs="Arial"/>
        </w:rPr>
      </w:pPr>
      <w:permStart w:id="770142876" w:edGrp="everyone"/>
      <w:r w:rsidRPr="00075398">
        <w:rPr>
          <w:rFonts w:cs="Arial"/>
        </w:rPr>
        <w:t>Part 1</w:t>
      </w:r>
      <w:r w:rsidR="00AA1839" w:rsidRPr="00075398">
        <w:rPr>
          <w:rFonts w:cs="Arial"/>
        </w:rPr>
        <w:t>:</w:t>
      </w:r>
      <w:permEnd w:id="770142876"/>
    </w:p>
    <w:p w:rsidR="001137D5" w:rsidRPr="00075398" w:rsidRDefault="009B6AB4" w:rsidP="00AA1839">
      <w:pPr>
        <w:pStyle w:val="PartTitle"/>
        <w:rPr>
          <w:rFonts w:cs="Arial"/>
        </w:rPr>
      </w:pPr>
      <w:permStart w:id="863450760" w:edGrp="everyone"/>
      <w:r w:rsidRPr="00075398">
        <w:rPr>
          <w:rFonts w:cs="Arial"/>
        </w:rPr>
        <w:t xml:space="preserve"> Woven High density polyethylene</w:t>
      </w:r>
      <w:permEnd w:id="863450760"/>
    </w:p>
    <w:tbl>
      <w:tblPr>
        <w:tblStyle w:val="tableAddress"/>
        <w:tblW w:w="0" w:type="auto"/>
        <w:tblLook w:val="04A0" w:firstRow="1" w:lastRow="0" w:firstColumn="1" w:lastColumn="0" w:noHBand="0" w:noVBand="1"/>
      </w:tblPr>
      <w:tblGrid>
        <w:gridCol w:w="709"/>
        <w:gridCol w:w="7796"/>
      </w:tblGrid>
      <w:tr w:rsidR="00BC3A47" w:rsidRPr="00075398" w:rsidTr="00BC3A47">
        <w:tc>
          <w:tcPr>
            <w:tcW w:w="8505" w:type="dxa"/>
            <w:gridSpan w:val="2"/>
          </w:tcPr>
          <w:p w:rsidR="00BC3A47" w:rsidRPr="00075398" w:rsidRDefault="00BC3A47" w:rsidP="00BC3A47">
            <w:pPr>
              <w:pStyle w:val="Address"/>
              <w:rPr>
                <w:rFonts w:cs="Arial"/>
              </w:rPr>
            </w:pPr>
            <w:r w:rsidRPr="00075398">
              <w:rPr>
                <w:rFonts w:cs="Arial"/>
              </w:rPr>
              <w:t>Kenya Bureau of Standards, Popo Road, Off Mombasa Road,</w:t>
            </w:r>
            <w:r w:rsidRPr="00075398">
              <w:rPr>
                <w:rFonts w:cs="Arial"/>
              </w:rPr>
              <w:br/>
              <w:t>P.O. Box 54974 - 00200, Nairobi, Kenya</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4D7FF358" wp14:editId="40A765B7">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630" cy="246463"/>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+254 020 6948000, + 254 722202137, + 254 734600471</w:t>
            </w:r>
          </w:p>
        </w:tc>
      </w:tr>
      <w:tr w:rsidR="00BC3A47" w:rsidRPr="00075398" w:rsidTr="00BC3A47">
        <w:tc>
          <w:tcPr>
            <w:tcW w:w="709" w:type="dxa"/>
          </w:tcPr>
          <w:p w:rsidR="00BC3A47" w:rsidRPr="00075398" w:rsidRDefault="00BC3A47" w:rsidP="00BC3A47">
            <w:pPr>
              <w:pStyle w:val="Tabletext9"/>
              <w:rPr>
                <w:rFonts w:cs="Arial"/>
              </w:rPr>
            </w:pPr>
            <w:r w:rsidRPr="00075398">
              <w:rPr>
                <w:rFonts w:cs="Arial"/>
                <w:noProof/>
                <w:lang w:eastAsia="en-GB"/>
              </w:rPr>
              <w:drawing>
                <wp:inline distT="0" distB="0" distL="0" distR="0" wp14:anchorId="70F5E2C9" wp14:editId="240A39E6">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392" cy="222392"/>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info@kebs.org</w:t>
            </w:r>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6C5444A9" wp14:editId="77DB08A5">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414" cy="245414"/>
                          </a:xfrm>
                          <a:prstGeom prst="rect">
                            <a:avLst/>
                          </a:prstGeom>
                        </pic:spPr>
                      </pic:pic>
                    </a:graphicData>
                  </a:graphic>
                </wp:inline>
              </w:drawing>
            </w:r>
          </w:p>
        </w:tc>
        <w:tc>
          <w:tcPr>
            <w:tcW w:w="7796" w:type="dxa"/>
          </w:tcPr>
          <w:p w:rsidR="00BC3A47" w:rsidRPr="00075398" w:rsidRDefault="00BC3A47" w:rsidP="00BC3A47">
            <w:pPr>
              <w:pStyle w:val="Tabletext9"/>
              <w:rPr>
                <w:rFonts w:cs="Arial"/>
              </w:rPr>
            </w:pPr>
            <w:r w:rsidRPr="00075398">
              <w:rPr>
                <w:rFonts w:cs="Arial"/>
              </w:rPr>
              <w:t>@</w:t>
            </w:r>
            <w:proofErr w:type="spellStart"/>
            <w:r w:rsidRPr="00075398">
              <w:rPr>
                <w:rFonts w:cs="Arial"/>
              </w:rPr>
              <w:t>KEBS_ke</w:t>
            </w:r>
            <w:proofErr w:type="spellEnd"/>
          </w:p>
        </w:tc>
      </w:tr>
      <w:tr w:rsidR="00BC3A47" w:rsidRPr="00075398" w:rsidTr="00BC3A47">
        <w:tc>
          <w:tcPr>
            <w:tcW w:w="709" w:type="dxa"/>
          </w:tcPr>
          <w:p w:rsidR="00BC3A47" w:rsidRPr="00075398" w:rsidRDefault="00ED1355" w:rsidP="00BC3A47">
            <w:pPr>
              <w:pStyle w:val="Tabletext9"/>
              <w:rPr>
                <w:rFonts w:cs="Arial"/>
              </w:rPr>
            </w:pPr>
            <w:r w:rsidRPr="00075398">
              <w:rPr>
                <w:rFonts w:cs="Arial"/>
                <w:noProof/>
                <w:lang w:eastAsia="en-GB"/>
              </w:rPr>
              <w:drawing>
                <wp:inline distT="0" distB="0" distL="0" distR="0" wp14:anchorId="4135213A" wp14:editId="2E488164">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075398" w:rsidRDefault="00BC3A47" w:rsidP="00BC3A47">
            <w:pPr>
              <w:pStyle w:val="Tabletext9"/>
              <w:rPr>
                <w:rFonts w:cs="Arial"/>
              </w:rPr>
            </w:pPr>
            <w:proofErr w:type="spellStart"/>
            <w:r w:rsidRPr="00075398">
              <w:rPr>
                <w:rFonts w:cs="Arial"/>
              </w:rPr>
              <w:t>kenya</w:t>
            </w:r>
            <w:proofErr w:type="spellEnd"/>
            <w:r w:rsidRPr="00075398">
              <w:rPr>
                <w:rFonts w:cs="Arial"/>
              </w:rPr>
              <w:t xml:space="preserve"> bureau of standards (</w:t>
            </w:r>
            <w:proofErr w:type="spellStart"/>
            <w:r w:rsidRPr="00075398">
              <w:rPr>
                <w:rFonts w:cs="Arial"/>
              </w:rPr>
              <w:t>kebs</w:t>
            </w:r>
            <w:proofErr w:type="spellEnd"/>
            <w:r w:rsidRPr="00075398">
              <w:rPr>
                <w:rFonts w:cs="Arial"/>
              </w:rPr>
              <w:t xml:space="preserve">) </w:t>
            </w:r>
          </w:p>
        </w:tc>
      </w:tr>
    </w:tbl>
    <w:p w:rsidR="00BC3A47" w:rsidRPr="00075398" w:rsidRDefault="00BC3A47" w:rsidP="00AA1839">
      <w:pPr>
        <w:pStyle w:val="PartTitle"/>
        <w:rPr>
          <w:rFonts w:cs="Arial"/>
        </w:rPr>
      </w:pPr>
      <w:r w:rsidRPr="00075398">
        <w:rPr>
          <w:rFonts w:cs="Arial"/>
        </w:rPr>
        <w:br w:type="page"/>
      </w:r>
    </w:p>
    <w:p w:rsidR="00BC3A47" w:rsidRPr="00075398" w:rsidRDefault="00BC3A47" w:rsidP="00BC3A47">
      <w:pPr>
        <w:pStyle w:val="zzForeword"/>
        <w:rPr>
          <w:rFonts w:cs="Arial"/>
          <w:color w:val="auto"/>
        </w:rPr>
      </w:pPr>
      <w:bookmarkStart w:id="1" w:name="_Toc536606417"/>
      <w:r w:rsidRPr="00075398">
        <w:rPr>
          <w:rFonts w:cs="Arial"/>
          <w:color w:val="auto"/>
        </w:rPr>
        <w:lastRenderedPageBreak/>
        <w:t>Foreword</w:t>
      </w:r>
      <w:bookmarkEnd w:id="1"/>
    </w:p>
    <w:p w:rsidR="00120650" w:rsidRPr="00075398" w:rsidRDefault="00BC3A47" w:rsidP="00120650">
      <w:pPr>
        <w:rPr>
          <w:rFonts w:cs="Arial"/>
        </w:rPr>
      </w:pPr>
      <w:r w:rsidRPr="00075398">
        <w:rPr>
          <w:rFonts w:cs="Arial"/>
        </w:rPr>
        <w:t xml:space="preserve">This Kenya Standard was prepared by </w:t>
      </w:r>
      <w:r w:rsidR="00092E6F" w:rsidRPr="00075398">
        <w:rPr>
          <w:rFonts w:cs="Arial"/>
        </w:rPr>
        <w:t xml:space="preserve">the </w:t>
      </w:r>
      <w:permStart w:id="1689719050" w:edGrp="everyone"/>
      <w:r w:rsidR="006A3843" w:rsidRPr="00075398">
        <w:rPr>
          <w:rFonts w:cs="Arial"/>
        </w:rPr>
        <w:t>TC 001 cereals and pulses, TC 66 Hard fibres and TC 053 Packaging</w:t>
      </w:r>
      <w:permEnd w:id="1689719050"/>
      <w:r w:rsidRPr="00075398">
        <w:rPr>
          <w:rFonts w:cs="Arial"/>
        </w:rPr>
        <w:t xml:space="preserve"> Technical Committee under the guidance of the Standards Projects Committee, and it is in accordance with the procedures of the Kenya Bureau of Standard</w:t>
      </w:r>
      <w:permStart w:id="808128273" w:edGrp="everyone"/>
    </w:p>
    <w:p w:rsidR="00120650" w:rsidRPr="00075398" w:rsidRDefault="00120650" w:rsidP="00120650">
      <w:pPr>
        <w:rPr>
          <w:rFonts w:cs="Arial"/>
        </w:rPr>
      </w:pPr>
      <w:r w:rsidRPr="00075398">
        <w:rPr>
          <w:rFonts w:cs="Arial"/>
        </w:rPr>
        <w:t>KS 2923</w:t>
      </w:r>
      <w:r w:rsidR="00BC3A47" w:rsidRPr="00075398">
        <w:rPr>
          <w:rFonts w:cs="Arial"/>
        </w:rPr>
        <w:t xml:space="preserve"> consists of the following parts,</w:t>
      </w:r>
      <w:r w:rsidRPr="00075398">
        <w:rPr>
          <w:rFonts w:cs="Arial"/>
        </w:rPr>
        <w:t xml:space="preserve"> under the general title; Tarpaulins for post-harvest handling of agricultural Produce  </w:t>
      </w:r>
    </w:p>
    <w:p w:rsidR="00BC3A47" w:rsidRPr="00075398" w:rsidRDefault="00BC3A47" w:rsidP="00670BB0">
      <w:pPr>
        <w:rPr>
          <w:rFonts w:cs="Arial"/>
        </w:rPr>
      </w:pPr>
      <w:r w:rsidRPr="00075398">
        <w:rPr>
          <w:rFonts w:cs="Arial"/>
          <w:i/>
          <w:iCs/>
        </w:rPr>
        <w:sym w:font="Symbol" w:char="F0BE"/>
      </w:r>
      <w:r w:rsidR="00120650" w:rsidRPr="00075398">
        <w:rPr>
          <w:rFonts w:cs="Arial"/>
          <w:i/>
          <w:iCs/>
        </w:rPr>
        <w:t xml:space="preserve"> Part 1</w:t>
      </w:r>
      <w:r w:rsidRPr="00075398">
        <w:rPr>
          <w:rFonts w:cs="Arial"/>
          <w:i/>
          <w:iCs/>
        </w:rPr>
        <w:t xml:space="preserve">: </w:t>
      </w:r>
      <w:r w:rsidR="00120650" w:rsidRPr="00075398">
        <w:rPr>
          <w:rFonts w:cs="Arial"/>
          <w:i/>
          <w:iCs/>
        </w:rPr>
        <w:t>Woven High density woven polyethylene</w:t>
      </w:r>
    </w:p>
    <w:p w:rsidR="00BC3A47" w:rsidRPr="00075398" w:rsidRDefault="00BC3A47" w:rsidP="00670BB0">
      <w:pPr>
        <w:rPr>
          <w:rFonts w:cs="Arial"/>
        </w:rPr>
      </w:pPr>
      <w:r w:rsidRPr="00075398">
        <w:rPr>
          <w:rFonts w:cs="Arial"/>
          <w:i/>
          <w:iCs/>
        </w:rPr>
        <w:sym w:font="Symbol" w:char="F0BE"/>
      </w:r>
      <w:r w:rsidR="00120650" w:rsidRPr="00075398">
        <w:rPr>
          <w:rFonts w:cs="Arial"/>
          <w:i/>
          <w:iCs/>
        </w:rPr>
        <w:t xml:space="preserve"> Part 2: </w:t>
      </w:r>
      <w:r w:rsidRPr="00075398">
        <w:rPr>
          <w:rFonts w:cs="Arial"/>
          <w:i/>
          <w:iCs/>
        </w:rPr>
        <w:t xml:space="preserve"> </w:t>
      </w:r>
      <w:r w:rsidR="00120650" w:rsidRPr="00075398">
        <w:rPr>
          <w:rFonts w:cs="Arial"/>
          <w:bCs/>
          <w:lang w:val="en-US"/>
        </w:rPr>
        <w:t>Polyester fabric coated with Polyvinyl    chloride (PVC</w:t>
      </w:r>
    </w:p>
    <w:p w:rsidR="00092E6F" w:rsidRPr="00075398" w:rsidRDefault="00092E6F" w:rsidP="00670BB0">
      <w:pPr>
        <w:rPr>
          <w:rFonts w:eastAsia="Calibri" w:cs="Arial"/>
        </w:rPr>
      </w:pPr>
      <w:r w:rsidRPr="00075398">
        <w:rPr>
          <w:rFonts w:eastAsia="Calibri" w:cs="Arial"/>
        </w:rPr>
        <w:t>During the preparation of this standard, reference was made to the following document (s):</w:t>
      </w:r>
    </w:p>
    <w:p w:rsidR="00120650" w:rsidRPr="00075398" w:rsidRDefault="00120650" w:rsidP="00120650">
      <w:pPr>
        <w:spacing w:after="0" w:line="276" w:lineRule="auto"/>
        <w:rPr>
          <w:rFonts w:cs="Arial"/>
          <w:b/>
          <w:sz w:val="22"/>
          <w:szCs w:val="22"/>
          <w:lang w:val="en-US"/>
        </w:rPr>
      </w:pPr>
      <w:r w:rsidRPr="00120650">
        <w:rPr>
          <w:rFonts w:cs="Arial"/>
          <w:b/>
          <w:sz w:val="22"/>
          <w:szCs w:val="22"/>
          <w:lang w:val="en-US"/>
        </w:rPr>
        <w:t>KS 1434 Specification for Coated Tarpaulin Fabrics</w:t>
      </w:r>
    </w:p>
    <w:p w:rsidR="00120650" w:rsidRPr="00120650" w:rsidRDefault="00120650" w:rsidP="00120650">
      <w:pPr>
        <w:spacing w:after="0" w:line="276" w:lineRule="auto"/>
        <w:rPr>
          <w:rFonts w:cs="Arial"/>
          <w:b/>
          <w:sz w:val="22"/>
          <w:szCs w:val="22"/>
          <w:lang w:val="en-US"/>
        </w:rPr>
      </w:pPr>
    </w:p>
    <w:p w:rsidR="00092E6F" w:rsidRPr="00075398" w:rsidRDefault="00092E6F" w:rsidP="00670BB0">
      <w:pPr>
        <w:rPr>
          <w:rFonts w:cs="Arial"/>
        </w:rPr>
      </w:pPr>
      <w:r w:rsidRPr="00075398">
        <w:rPr>
          <w:rFonts w:cs="Arial"/>
        </w:rPr>
        <w:t>Acknowledgement is hereby made for the assistance derived from this (these) source (s)</w:t>
      </w:r>
    </w:p>
    <w:permEnd w:id="808128273"/>
    <w:p w:rsidR="00330CD1" w:rsidRPr="00075398" w:rsidRDefault="00330CD1" w:rsidP="00FE4597">
      <w:pPr>
        <w:pStyle w:val="HelpNotes"/>
        <w:rPr>
          <w:rFonts w:cs="Arial"/>
          <w:color w:val="auto"/>
        </w:rPr>
      </w:pPr>
    </w:p>
    <w:p w:rsidR="00330CD1" w:rsidRPr="00075398" w:rsidRDefault="00330CD1" w:rsidP="00FE4597">
      <w:pPr>
        <w:pStyle w:val="HelpNotes"/>
        <w:rPr>
          <w:rFonts w:cs="Arial"/>
        </w:rPr>
        <w:sectPr w:rsidR="00330CD1" w:rsidRPr="00075398" w:rsidSect="00F96EF2">
          <w:headerReference w:type="even" r:id="rId19"/>
          <w:headerReference w:type="default" r:id="rId20"/>
          <w:footerReference w:type="even" r:id="rId21"/>
          <w:footerReference w:type="default" r:id="rId22"/>
          <w:headerReference w:type="first" r:id="rId23"/>
          <w:footerReference w:type="first" r:id="rId24"/>
          <w:type w:val="evenPage"/>
          <w:pgSz w:w="11906" w:h="16838" w:code="9"/>
          <w:pgMar w:top="794" w:right="737" w:bottom="567" w:left="851" w:header="720" w:footer="284" w:gutter="567"/>
          <w:pgNumType w:fmt="lowerRoman" w:start="1"/>
          <w:cols w:space="720"/>
        </w:sectPr>
      </w:pPr>
    </w:p>
    <w:p w:rsidR="00EC4B78" w:rsidRPr="00075398" w:rsidRDefault="00EC4B78" w:rsidP="00B72503">
      <w:pPr>
        <w:pStyle w:val="Heading1"/>
        <w:rPr>
          <w:rFonts w:cs="Arial"/>
        </w:rPr>
      </w:pPr>
      <w:bookmarkStart w:id="2" w:name="_Toc443470359"/>
      <w:bookmarkStart w:id="3" w:name="_Toc450303209"/>
      <w:bookmarkStart w:id="4" w:name="_Toc536606418"/>
      <w:permStart w:id="1275855997" w:edGrp="everyone"/>
      <w:r w:rsidRPr="00075398">
        <w:rPr>
          <w:rFonts w:cs="Arial"/>
        </w:rPr>
        <w:lastRenderedPageBreak/>
        <w:t>Introduction</w:t>
      </w:r>
      <w:bookmarkEnd w:id="2"/>
      <w:bookmarkEnd w:id="3"/>
      <w:bookmarkEnd w:id="4"/>
      <w:permEnd w:id="1275855997"/>
    </w:p>
    <w:p w:rsidR="006F4F51" w:rsidRPr="00075398" w:rsidRDefault="006F4F51" w:rsidP="006F4F51">
      <w:pPr>
        <w:shd w:val="clear" w:color="auto" w:fill="FFFFFF"/>
        <w:spacing w:before="120" w:after="120"/>
        <w:rPr>
          <w:rFonts w:cs="Arial"/>
          <w:lang w:eastAsia="en-GB"/>
        </w:rPr>
      </w:pPr>
      <w:r w:rsidRPr="00075398">
        <w:rPr>
          <w:rFonts w:cs="Arial"/>
          <w:lang w:eastAsia="en-GB"/>
        </w:rPr>
        <w:t>A </w:t>
      </w:r>
      <w:r w:rsidRPr="00075398">
        <w:rPr>
          <w:rFonts w:cs="Arial"/>
          <w:bCs/>
          <w:lang w:eastAsia="en-GB"/>
        </w:rPr>
        <w:t>tarpaulin</w:t>
      </w:r>
      <w:r w:rsidRPr="00075398">
        <w:rPr>
          <w:rFonts w:cs="Arial"/>
          <w:lang w:eastAsia="en-GB"/>
        </w:rPr>
        <w:t> used for post-harvest handling of agricultural produce such as grains  is a large sheet of  flexible, water-resistant or </w:t>
      </w:r>
      <w:hyperlink r:id="rId25" w:tooltip="Waterproof" w:history="1">
        <w:r w:rsidRPr="00075398">
          <w:rPr>
            <w:rFonts w:cs="Arial"/>
            <w:lang w:eastAsia="en-GB"/>
          </w:rPr>
          <w:t>waterproof</w:t>
        </w:r>
      </w:hyperlink>
      <w:r w:rsidRPr="00075398">
        <w:rPr>
          <w:rFonts w:cs="Arial"/>
          <w:lang w:eastAsia="en-GB"/>
        </w:rPr>
        <w:t> material, often </w:t>
      </w:r>
      <w:hyperlink r:id="rId26" w:tooltip="Cloth" w:history="1">
        <w:r w:rsidRPr="00075398">
          <w:rPr>
            <w:rFonts w:cs="Arial"/>
            <w:lang w:eastAsia="en-GB"/>
          </w:rPr>
          <w:t>cloth</w:t>
        </w:r>
      </w:hyperlink>
      <w:r w:rsidRPr="00075398">
        <w:rPr>
          <w:rFonts w:cs="Arial"/>
          <w:lang w:eastAsia="en-GB"/>
        </w:rPr>
        <w:t> such as </w:t>
      </w:r>
      <w:hyperlink r:id="rId27" w:tooltip="Polyester" w:history="1">
        <w:r w:rsidRPr="00075398">
          <w:rPr>
            <w:rFonts w:cs="Arial"/>
            <w:lang w:eastAsia="en-GB"/>
          </w:rPr>
          <w:t>polyester</w:t>
        </w:r>
      </w:hyperlink>
      <w:r w:rsidRPr="00075398">
        <w:rPr>
          <w:rFonts w:cs="Arial"/>
          <w:lang w:eastAsia="en-GB"/>
        </w:rPr>
        <w:t> coated with </w:t>
      </w:r>
      <w:hyperlink r:id="rId28" w:tooltip="Polyurethane" w:history="1">
        <w:r w:rsidRPr="00075398">
          <w:rPr>
            <w:rFonts w:cs="Arial"/>
            <w:lang w:eastAsia="en-GB"/>
          </w:rPr>
          <w:t>polyurethane</w:t>
        </w:r>
      </w:hyperlink>
      <w:r w:rsidRPr="00075398">
        <w:rPr>
          <w:rFonts w:cs="Arial"/>
          <w:lang w:eastAsia="en-GB"/>
        </w:rPr>
        <w:t>,  of </w:t>
      </w:r>
      <w:hyperlink r:id="rId29" w:tooltip="Plastic" w:history="1">
        <w:r w:rsidRPr="00075398">
          <w:rPr>
            <w:rFonts w:cs="Arial"/>
            <w:lang w:eastAsia="en-GB"/>
          </w:rPr>
          <w:t>plastics</w:t>
        </w:r>
      </w:hyperlink>
      <w:r w:rsidRPr="00075398">
        <w:rPr>
          <w:rFonts w:cs="Arial"/>
          <w:lang w:eastAsia="en-GB"/>
        </w:rPr>
        <w:t> such as </w:t>
      </w:r>
      <w:hyperlink r:id="rId30" w:tooltip="Polyethylene" w:history="1">
        <w:r w:rsidRPr="00075398">
          <w:rPr>
            <w:rFonts w:cs="Arial"/>
            <w:lang w:eastAsia="en-GB"/>
          </w:rPr>
          <w:t>polyethylene</w:t>
        </w:r>
      </w:hyperlink>
      <w:r w:rsidRPr="00075398">
        <w:rPr>
          <w:rFonts w:cs="Arial"/>
          <w:lang w:eastAsia="en-GB"/>
        </w:rPr>
        <w:t xml:space="preserve"> and polyvinyl chloride (</w:t>
      </w:r>
      <w:proofErr w:type="spellStart"/>
      <w:r w:rsidRPr="00075398">
        <w:rPr>
          <w:rFonts w:cs="Arial"/>
          <w:lang w:eastAsia="en-GB"/>
        </w:rPr>
        <w:t>pvc</w:t>
      </w:r>
      <w:proofErr w:type="spellEnd"/>
      <w:r w:rsidRPr="00075398">
        <w:rPr>
          <w:rFonts w:cs="Arial"/>
          <w:lang w:eastAsia="en-GB"/>
        </w:rPr>
        <w:t>)</w:t>
      </w:r>
    </w:p>
    <w:p w:rsidR="006F4F51" w:rsidRPr="00075398" w:rsidRDefault="006F4F51" w:rsidP="006F4F51">
      <w:pPr>
        <w:spacing w:line="276" w:lineRule="auto"/>
        <w:rPr>
          <w:rFonts w:cs="Arial"/>
        </w:rPr>
      </w:pPr>
      <w:r w:rsidRPr="00075398">
        <w:rPr>
          <w:rFonts w:cs="Arial"/>
        </w:rPr>
        <w:t xml:space="preserve">Development of this standard was necessitated by the need to protect farmers and users of tarpaulins mainly used as drying sheets for post-harvest handling of grains from substandard products and safety aspect in terms of heavy metal contamination used as printing inks and microbial contamination as a result of production and product handling. In most cases harvested agricultural produce have   high moisture content for safe storage, that may result in migration of pigments, organic pollutants from tarpaulins during drying </w:t>
      </w:r>
    </w:p>
    <w:p w:rsidR="006F4F51" w:rsidRPr="00075398" w:rsidRDefault="006F4F51" w:rsidP="006F4F51">
      <w:pPr>
        <w:spacing w:line="276" w:lineRule="auto"/>
        <w:rPr>
          <w:rFonts w:cs="Arial"/>
        </w:rPr>
      </w:pPr>
      <w:r w:rsidRPr="00075398">
        <w:rPr>
          <w:rFonts w:cs="Arial"/>
        </w:rPr>
        <w:t>Tarpaulins are sold to food value chains in Kenya with users benefiting from lower post-harvest losses, maintain qualities of stored commodities and leading to Increased food security, income, nutrition and health.</w:t>
      </w:r>
    </w:p>
    <w:p w:rsidR="006F4F51" w:rsidRPr="00075398" w:rsidRDefault="006F4F51" w:rsidP="006F4F51">
      <w:pPr>
        <w:autoSpaceDE w:val="0"/>
        <w:autoSpaceDN w:val="0"/>
        <w:adjustRightInd w:val="0"/>
        <w:spacing w:line="276" w:lineRule="auto"/>
        <w:rPr>
          <w:rFonts w:eastAsia="Calibri" w:cs="Arial"/>
        </w:rPr>
      </w:pPr>
      <w:r w:rsidRPr="00075398">
        <w:rPr>
          <w:rFonts w:eastAsia="Calibri" w:cs="Arial"/>
        </w:rPr>
        <w:t>As the market for tarpaulins expands, there is a risk of substandard products being imported or manufactured locally and hence undermine proper storage of dry food commodities and their derived product.</w:t>
      </w:r>
    </w:p>
    <w:p w:rsidR="006F4F51" w:rsidRPr="00075398" w:rsidRDefault="006F4F51" w:rsidP="006F4F51">
      <w:pPr>
        <w:autoSpaceDE w:val="0"/>
        <w:autoSpaceDN w:val="0"/>
        <w:adjustRightInd w:val="0"/>
        <w:spacing w:line="276" w:lineRule="auto"/>
        <w:rPr>
          <w:rFonts w:cs="Arial"/>
        </w:rPr>
      </w:pPr>
    </w:p>
    <w:p w:rsidR="00EC4B78" w:rsidRPr="00075398" w:rsidRDefault="00EC4B78" w:rsidP="006F4F51">
      <w:pPr>
        <w:rPr>
          <w:rFonts w:cs="Arial"/>
        </w:rPr>
        <w:sectPr w:rsidR="00EC4B78" w:rsidRPr="00075398" w:rsidSect="00223B02">
          <w:headerReference w:type="even" r:id="rId31"/>
          <w:headerReference w:type="default" r:id="rId32"/>
          <w:headerReference w:type="first" r:id="rId33"/>
          <w:pgSz w:w="11906" w:h="16838" w:code="9"/>
          <w:pgMar w:top="794" w:right="737" w:bottom="567" w:left="851" w:header="720" w:footer="284" w:gutter="567"/>
          <w:pgNumType w:fmt="lowerRoman"/>
          <w:cols w:space="720"/>
        </w:sectPr>
      </w:pPr>
    </w:p>
    <w:p w:rsidR="00047290" w:rsidRPr="00075398" w:rsidRDefault="003B4E1C" w:rsidP="00047290">
      <w:pPr>
        <w:pStyle w:val="standardTitle"/>
        <w:rPr>
          <w:rFonts w:cs="Arial"/>
          <w:color w:val="auto"/>
        </w:rPr>
      </w:pPr>
      <w:permStart w:id="2022902396" w:edGrp="everyone"/>
      <w:r w:rsidRPr="00075398">
        <w:rPr>
          <w:rFonts w:cs="Arial"/>
          <w:color w:val="auto"/>
        </w:rPr>
        <w:lastRenderedPageBreak/>
        <w:t>Tarpaulins for post-harvest handling of agricultural produce</w:t>
      </w:r>
    </w:p>
    <w:p w:rsidR="00047290" w:rsidRPr="00075398" w:rsidRDefault="00920D71" w:rsidP="00047290">
      <w:pPr>
        <w:pStyle w:val="standardTitle"/>
        <w:rPr>
          <w:rFonts w:cs="Arial"/>
          <w:color w:val="auto"/>
        </w:rPr>
      </w:pPr>
      <w:r w:rsidRPr="00075398">
        <w:rPr>
          <w:rFonts w:cs="Arial"/>
          <w:color w:val="auto"/>
        </w:rPr>
        <w:t>Part 1</w:t>
      </w:r>
      <w:r w:rsidR="00047290" w:rsidRPr="00075398">
        <w:rPr>
          <w:rFonts w:cs="Arial"/>
          <w:color w:val="auto"/>
        </w:rPr>
        <w:t>:</w:t>
      </w:r>
    </w:p>
    <w:p w:rsidR="00EC4B78" w:rsidRPr="00075398" w:rsidRDefault="00920D71" w:rsidP="00047290">
      <w:pPr>
        <w:pStyle w:val="standardTitle"/>
        <w:rPr>
          <w:rFonts w:cs="Arial"/>
          <w:color w:val="auto"/>
        </w:rPr>
      </w:pPr>
      <w:r w:rsidRPr="00075398">
        <w:rPr>
          <w:rFonts w:cs="Arial"/>
          <w:color w:val="auto"/>
        </w:rPr>
        <w:t xml:space="preserve">Woven High density Polyethylene </w:t>
      </w:r>
    </w:p>
    <w:p w:rsidR="00075398" w:rsidRPr="00075398" w:rsidRDefault="00075398" w:rsidP="00075398">
      <w:pPr>
        <w:spacing w:after="0" w:line="240" w:lineRule="auto"/>
        <w:rPr>
          <w:rFonts w:cs="Arial"/>
          <w:b/>
          <w:sz w:val="28"/>
          <w:szCs w:val="28"/>
          <w:lang w:val="en-US"/>
        </w:rPr>
      </w:pPr>
      <w:r>
        <w:rPr>
          <w:rFonts w:cs="Arial"/>
          <w:b/>
          <w:sz w:val="28"/>
          <w:szCs w:val="28"/>
          <w:lang w:val="en-US"/>
        </w:rPr>
        <w:t xml:space="preserve">1 </w:t>
      </w:r>
      <w:r w:rsidRPr="00075398">
        <w:rPr>
          <w:rFonts w:cs="Arial"/>
          <w:b/>
          <w:sz w:val="28"/>
          <w:szCs w:val="28"/>
          <w:lang w:val="en-US"/>
        </w:rPr>
        <w:t>Scope</w:t>
      </w:r>
    </w:p>
    <w:p w:rsidR="00075398" w:rsidRPr="00075398" w:rsidRDefault="00075398" w:rsidP="00075398">
      <w:pPr>
        <w:spacing w:after="0" w:line="240" w:lineRule="auto"/>
        <w:rPr>
          <w:rFonts w:cs="Arial"/>
          <w:sz w:val="22"/>
          <w:szCs w:val="22"/>
          <w:lang w:val="en-US"/>
        </w:rPr>
      </w:pPr>
    </w:p>
    <w:p w:rsidR="00075398" w:rsidRPr="00075398" w:rsidRDefault="00075398" w:rsidP="00075398">
      <w:pPr>
        <w:autoSpaceDE w:val="0"/>
        <w:autoSpaceDN w:val="0"/>
        <w:adjustRightInd w:val="0"/>
        <w:spacing w:after="0" w:line="240" w:lineRule="auto"/>
        <w:rPr>
          <w:rFonts w:cs="Arial"/>
          <w:b/>
          <w:bCs/>
          <w:lang w:val="en-US"/>
        </w:rPr>
      </w:pPr>
      <w:r w:rsidRPr="00075398">
        <w:rPr>
          <w:rFonts w:cs="Arial"/>
          <w:lang w:val="en-US"/>
        </w:rPr>
        <w:t xml:space="preserve">This part of the Kenya Standard prescribes the requirements and test methods for tarpaulins made from woven high density polyethylene and are used for post-harvest handling of agricultural produce such as grains </w:t>
      </w:r>
    </w:p>
    <w:p w:rsidR="00075398" w:rsidRPr="00075398" w:rsidRDefault="00075398" w:rsidP="00075398">
      <w:pPr>
        <w:spacing w:after="0" w:line="240" w:lineRule="auto"/>
        <w:rPr>
          <w:rFonts w:cs="Arial"/>
          <w:b/>
          <w:bCs/>
          <w:sz w:val="22"/>
          <w:szCs w:val="22"/>
          <w:lang w:val="en-US"/>
        </w:rPr>
      </w:pPr>
    </w:p>
    <w:p w:rsidR="00075398" w:rsidRPr="00075398" w:rsidRDefault="00075398" w:rsidP="00075398">
      <w:pPr>
        <w:spacing w:after="0" w:line="240" w:lineRule="auto"/>
        <w:rPr>
          <w:rFonts w:cs="Arial"/>
          <w:b/>
          <w:bCs/>
          <w:sz w:val="28"/>
          <w:szCs w:val="28"/>
          <w:lang w:val="en-US"/>
        </w:rPr>
      </w:pPr>
      <w:r>
        <w:rPr>
          <w:rFonts w:cs="Arial"/>
          <w:b/>
          <w:bCs/>
          <w:sz w:val="28"/>
          <w:szCs w:val="28"/>
          <w:lang w:val="en-US"/>
        </w:rPr>
        <w:t xml:space="preserve">2 </w:t>
      </w:r>
      <w:r w:rsidRPr="00075398">
        <w:rPr>
          <w:rFonts w:cs="Arial"/>
          <w:b/>
          <w:bCs/>
          <w:sz w:val="28"/>
          <w:szCs w:val="28"/>
          <w:lang w:val="en-US"/>
        </w:rPr>
        <w:t>Normative references</w:t>
      </w:r>
    </w:p>
    <w:p w:rsidR="00075398" w:rsidRPr="00075398" w:rsidRDefault="00075398" w:rsidP="00075398">
      <w:pPr>
        <w:keepNext/>
        <w:spacing w:after="0" w:line="240" w:lineRule="auto"/>
        <w:rPr>
          <w:rFonts w:cs="Arial"/>
          <w:sz w:val="22"/>
          <w:szCs w:val="22"/>
          <w:lang w:val="en-US"/>
        </w:rPr>
      </w:pPr>
    </w:p>
    <w:p w:rsidR="00075398" w:rsidRPr="00075398" w:rsidRDefault="00075398" w:rsidP="00075398">
      <w:pPr>
        <w:keepNext/>
        <w:spacing w:after="0" w:line="240" w:lineRule="auto"/>
        <w:rPr>
          <w:rFonts w:cs="Arial"/>
          <w:lang w:val="en-US"/>
        </w:rPr>
      </w:pPr>
      <w:r w:rsidRPr="00075398">
        <w:rPr>
          <w:rFonts w:cs="Arial"/>
        </w:rPr>
        <w:t>The following referenced documents referred to in the text in such a way that some or all of their content constitutes requirements of this document. For dated references, only the edition cited applies. For undated references, the latest edition of the referenced document (including any amendments) applies</w:t>
      </w:r>
      <w:r w:rsidRPr="00075398">
        <w:rPr>
          <w:rFonts w:cs="Arial"/>
          <w:lang w:val="en-US"/>
        </w:rPr>
        <w:t>.</w:t>
      </w:r>
    </w:p>
    <w:p w:rsidR="00075398" w:rsidRPr="00075398" w:rsidRDefault="00075398" w:rsidP="00075398">
      <w:pPr>
        <w:spacing w:after="0" w:line="240" w:lineRule="auto"/>
        <w:rPr>
          <w:rFonts w:cs="Arial"/>
          <w:bCs/>
          <w:i/>
          <w:sz w:val="22"/>
          <w:szCs w:val="22"/>
          <w:lang w:val="en-US"/>
        </w:rPr>
      </w:pPr>
    </w:p>
    <w:p w:rsidR="00075398" w:rsidRPr="00075398" w:rsidRDefault="00075398" w:rsidP="00075398">
      <w:pPr>
        <w:spacing w:after="0" w:line="240" w:lineRule="auto"/>
        <w:rPr>
          <w:rFonts w:cs="Arial"/>
          <w:bCs/>
          <w:i/>
          <w:sz w:val="22"/>
          <w:szCs w:val="22"/>
          <w:lang w:val="en-US"/>
        </w:rPr>
      </w:pPr>
    </w:p>
    <w:p w:rsidR="00075398" w:rsidRPr="00F93126" w:rsidRDefault="00075398" w:rsidP="00075398">
      <w:pPr>
        <w:spacing w:after="0" w:line="240" w:lineRule="auto"/>
        <w:rPr>
          <w:rFonts w:cs="Arial"/>
          <w:bCs/>
          <w:i/>
          <w:lang w:val="en-US"/>
        </w:rPr>
      </w:pPr>
      <w:r w:rsidRPr="00F93126">
        <w:rPr>
          <w:rFonts w:cs="Arial"/>
          <w:bCs/>
          <w:i/>
          <w:lang w:val="en-US"/>
        </w:rPr>
        <w:t xml:space="preserve">ISO 13934-1:2013 Textiles -- Tensile properties of fabrics -- Part 1: Determination of maximum force and </w:t>
      </w:r>
    </w:p>
    <w:p w:rsidR="00075398" w:rsidRPr="00F93126" w:rsidRDefault="00075398" w:rsidP="00075398">
      <w:pPr>
        <w:spacing w:after="0" w:line="240" w:lineRule="auto"/>
        <w:rPr>
          <w:rFonts w:cs="Arial"/>
          <w:bCs/>
          <w:i/>
          <w:lang w:val="en-US"/>
        </w:rPr>
      </w:pPr>
      <w:r w:rsidRPr="00F93126">
        <w:rPr>
          <w:rFonts w:cs="Arial"/>
          <w:bCs/>
          <w:i/>
          <w:lang w:val="en-US"/>
        </w:rPr>
        <w:t>elongation at maximum force using the strip method</w:t>
      </w:r>
    </w:p>
    <w:p w:rsidR="00075398" w:rsidRPr="00F93126" w:rsidRDefault="00075398" w:rsidP="00075398">
      <w:pPr>
        <w:spacing w:after="0" w:line="240" w:lineRule="auto"/>
        <w:rPr>
          <w:rFonts w:cs="Arial"/>
          <w:bCs/>
          <w:i/>
          <w:lang w:val="en-US"/>
        </w:rPr>
      </w:pPr>
    </w:p>
    <w:p w:rsidR="00075398" w:rsidRPr="00F93126" w:rsidRDefault="00075398" w:rsidP="00075398">
      <w:pPr>
        <w:spacing w:after="0" w:line="240" w:lineRule="auto"/>
        <w:rPr>
          <w:rFonts w:cs="Arial"/>
          <w:i/>
          <w:lang w:val="en-US"/>
        </w:rPr>
      </w:pPr>
      <w:r w:rsidRPr="00F93126">
        <w:rPr>
          <w:rFonts w:cs="Arial"/>
          <w:i/>
          <w:lang w:val="en-US"/>
        </w:rPr>
        <w:t>KS ISO 105 B02</w:t>
      </w:r>
      <w:r w:rsidRPr="00F93126">
        <w:rPr>
          <w:rFonts w:cs="Arial"/>
          <w:i/>
          <w:shd w:val="clear" w:color="auto" w:fill="FFFFFF"/>
          <w:lang w:val="en-US"/>
        </w:rPr>
        <w:t xml:space="preserve">, </w:t>
      </w:r>
      <w:r w:rsidRPr="00F93126">
        <w:rPr>
          <w:rFonts w:cs="Arial"/>
          <w:i/>
          <w:lang w:val="en-US"/>
        </w:rPr>
        <w:t xml:space="preserve">Textiles — Tests for </w:t>
      </w:r>
      <w:proofErr w:type="spellStart"/>
      <w:r w:rsidRPr="00F93126">
        <w:rPr>
          <w:rFonts w:cs="Arial"/>
          <w:i/>
          <w:lang w:val="en-US"/>
        </w:rPr>
        <w:t>colour</w:t>
      </w:r>
      <w:proofErr w:type="spellEnd"/>
      <w:r w:rsidRPr="00F93126">
        <w:rPr>
          <w:rFonts w:cs="Arial"/>
          <w:i/>
          <w:lang w:val="en-US"/>
        </w:rPr>
        <w:t xml:space="preserve"> fastness — Part B02: </w:t>
      </w:r>
      <w:proofErr w:type="spellStart"/>
      <w:r w:rsidRPr="00F93126">
        <w:rPr>
          <w:rFonts w:cs="Arial"/>
          <w:i/>
          <w:lang w:val="en-US"/>
        </w:rPr>
        <w:t>Colour</w:t>
      </w:r>
      <w:proofErr w:type="spellEnd"/>
      <w:r w:rsidRPr="00F93126">
        <w:rPr>
          <w:rFonts w:cs="Arial"/>
          <w:i/>
          <w:lang w:val="en-US"/>
        </w:rPr>
        <w:t xml:space="preserve"> fastness to artificial light: Xenon arc fading lamp test</w:t>
      </w:r>
    </w:p>
    <w:p w:rsidR="00075398" w:rsidRPr="00F93126" w:rsidRDefault="00075398" w:rsidP="00075398">
      <w:pPr>
        <w:spacing w:after="0" w:line="240" w:lineRule="auto"/>
        <w:rPr>
          <w:rFonts w:cs="Arial"/>
          <w:i/>
          <w:lang w:val="en-US"/>
        </w:rPr>
      </w:pPr>
    </w:p>
    <w:p w:rsidR="00075398" w:rsidRPr="00F93126" w:rsidRDefault="00075398" w:rsidP="00075398">
      <w:pPr>
        <w:spacing w:after="0" w:line="240" w:lineRule="auto"/>
        <w:rPr>
          <w:rFonts w:cs="Arial"/>
          <w:i/>
          <w:lang w:val="en-US"/>
        </w:rPr>
      </w:pPr>
      <w:r w:rsidRPr="00F93126">
        <w:rPr>
          <w:rFonts w:cs="Arial"/>
          <w:i/>
          <w:lang w:val="en-US"/>
        </w:rPr>
        <w:t xml:space="preserve">KS ISO 105 C10 Textiles — Tests for </w:t>
      </w:r>
      <w:proofErr w:type="spellStart"/>
      <w:r w:rsidRPr="00F93126">
        <w:rPr>
          <w:rFonts w:cs="Arial"/>
          <w:i/>
          <w:lang w:val="en-US"/>
        </w:rPr>
        <w:t>colour</w:t>
      </w:r>
      <w:proofErr w:type="spellEnd"/>
      <w:r w:rsidRPr="00F93126">
        <w:rPr>
          <w:rFonts w:cs="Arial"/>
          <w:i/>
          <w:lang w:val="en-US"/>
        </w:rPr>
        <w:t xml:space="preserve"> fastness — Part C10: </w:t>
      </w:r>
      <w:proofErr w:type="spellStart"/>
      <w:r w:rsidRPr="00F93126">
        <w:rPr>
          <w:rFonts w:cs="Arial"/>
          <w:i/>
          <w:lang w:val="en-US"/>
        </w:rPr>
        <w:t>Colour</w:t>
      </w:r>
      <w:proofErr w:type="spellEnd"/>
      <w:r w:rsidRPr="00F93126">
        <w:rPr>
          <w:rFonts w:cs="Arial"/>
          <w:i/>
          <w:lang w:val="en-US"/>
        </w:rPr>
        <w:t xml:space="preserve"> fastness to washing with soap or soap and soda</w:t>
      </w:r>
    </w:p>
    <w:p w:rsidR="00075398" w:rsidRPr="00F93126" w:rsidRDefault="00075398" w:rsidP="00075398">
      <w:pPr>
        <w:spacing w:after="0" w:line="240" w:lineRule="auto"/>
        <w:rPr>
          <w:rFonts w:cs="Arial"/>
          <w:i/>
          <w:lang w:val="en-US"/>
        </w:rPr>
      </w:pPr>
    </w:p>
    <w:p w:rsidR="00075398" w:rsidRPr="00F93126" w:rsidRDefault="00075398" w:rsidP="00075398">
      <w:pPr>
        <w:spacing w:after="0" w:line="240" w:lineRule="auto"/>
        <w:rPr>
          <w:rFonts w:cs="Arial"/>
          <w:bCs/>
          <w:i/>
          <w:sz w:val="22"/>
          <w:szCs w:val="22"/>
          <w:lang w:val="en-US"/>
        </w:rPr>
      </w:pPr>
      <w:r w:rsidRPr="00F93126">
        <w:rPr>
          <w:rFonts w:cs="Arial"/>
          <w:i/>
          <w:sz w:val="22"/>
          <w:szCs w:val="22"/>
          <w:lang w:val="en-US"/>
        </w:rPr>
        <w:t>KS ISO 105 X12</w:t>
      </w:r>
      <w:r w:rsidRPr="00F93126">
        <w:rPr>
          <w:rFonts w:cs="Arial"/>
          <w:bCs/>
          <w:i/>
          <w:sz w:val="22"/>
          <w:szCs w:val="22"/>
          <w:lang w:val="en-US"/>
        </w:rPr>
        <w:t xml:space="preserve"> Textiles </w:t>
      </w:r>
      <w:r w:rsidRPr="00F93126">
        <w:rPr>
          <w:rFonts w:cs="Arial"/>
          <w:i/>
          <w:sz w:val="22"/>
          <w:szCs w:val="22"/>
          <w:lang w:val="en-US"/>
        </w:rPr>
        <w:t xml:space="preserve">— </w:t>
      </w:r>
      <w:r w:rsidRPr="00F93126">
        <w:rPr>
          <w:rFonts w:cs="Arial"/>
          <w:bCs/>
          <w:i/>
          <w:sz w:val="22"/>
          <w:szCs w:val="22"/>
          <w:lang w:val="en-US"/>
        </w:rPr>
        <w:t xml:space="preserve">Tests for </w:t>
      </w:r>
      <w:proofErr w:type="spellStart"/>
      <w:r w:rsidRPr="00F93126">
        <w:rPr>
          <w:rFonts w:cs="Arial"/>
          <w:bCs/>
          <w:i/>
          <w:sz w:val="22"/>
          <w:szCs w:val="22"/>
          <w:lang w:val="en-US"/>
        </w:rPr>
        <w:t>colour</w:t>
      </w:r>
      <w:proofErr w:type="spellEnd"/>
      <w:r w:rsidRPr="00F93126">
        <w:rPr>
          <w:rFonts w:cs="Arial"/>
          <w:bCs/>
          <w:i/>
          <w:sz w:val="22"/>
          <w:szCs w:val="22"/>
          <w:lang w:val="en-US"/>
        </w:rPr>
        <w:t xml:space="preserve"> fastness </w:t>
      </w:r>
      <w:r w:rsidRPr="00F93126">
        <w:rPr>
          <w:rFonts w:cs="Arial"/>
          <w:i/>
          <w:sz w:val="22"/>
          <w:szCs w:val="22"/>
          <w:lang w:val="en-US"/>
        </w:rPr>
        <w:t xml:space="preserve">— </w:t>
      </w:r>
      <w:r w:rsidRPr="00F93126">
        <w:rPr>
          <w:rFonts w:cs="Arial"/>
          <w:bCs/>
          <w:i/>
          <w:sz w:val="22"/>
          <w:szCs w:val="22"/>
          <w:lang w:val="en-US"/>
        </w:rPr>
        <w:t xml:space="preserve">Part X12: </w:t>
      </w:r>
      <w:proofErr w:type="spellStart"/>
      <w:r w:rsidRPr="00F93126">
        <w:rPr>
          <w:rFonts w:cs="Arial"/>
          <w:bCs/>
          <w:i/>
          <w:sz w:val="22"/>
          <w:szCs w:val="22"/>
          <w:lang w:val="en-US"/>
        </w:rPr>
        <w:t>Colour</w:t>
      </w:r>
      <w:proofErr w:type="spellEnd"/>
      <w:r w:rsidRPr="00F93126">
        <w:rPr>
          <w:rFonts w:cs="Arial"/>
          <w:bCs/>
          <w:i/>
          <w:sz w:val="22"/>
          <w:szCs w:val="22"/>
          <w:lang w:val="en-US"/>
        </w:rPr>
        <w:t xml:space="preserve"> fastness to rubbing</w:t>
      </w:r>
    </w:p>
    <w:p w:rsidR="008F3CAA" w:rsidRPr="00F93126" w:rsidRDefault="008F3CAA" w:rsidP="008F3CAA">
      <w:pPr>
        <w:spacing w:after="160" w:line="259" w:lineRule="auto"/>
        <w:jc w:val="left"/>
        <w:rPr>
          <w:rFonts w:eastAsia="Calibri" w:cs="Arial"/>
          <w:b/>
          <w:bCs/>
          <w:color w:val="215DC6"/>
          <w:sz w:val="22"/>
          <w:szCs w:val="22"/>
        </w:rPr>
      </w:pPr>
      <w:r w:rsidRPr="00F93126">
        <w:rPr>
          <w:rFonts w:eastAsia="Calibri" w:cs="Arial"/>
          <w:bCs/>
          <w:sz w:val="22"/>
          <w:szCs w:val="22"/>
        </w:rPr>
        <w:t xml:space="preserve">KS ISO 811 </w:t>
      </w:r>
      <w:hyperlink r:id="rId34" w:history="1">
        <w:r w:rsidRPr="00F93126">
          <w:rPr>
            <w:rFonts w:eastAsia="Calibri" w:cs="Arial"/>
            <w:bCs/>
            <w:sz w:val="22"/>
            <w:szCs w:val="22"/>
          </w:rPr>
          <w:t>Textile fabrics -Determination of resistance to water penetration -Hydrostatic pressure test.</w:t>
        </w:r>
      </w:hyperlink>
    </w:p>
    <w:p w:rsidR="008F3CAA" w:rsidRPr="00F93126" w:rsidRDefault="008F3CAA" w:rsidP="008F3CAA">
      <w:pPr>
        <w:spacing w:after="160" w:line="259" w:lineRule="auto"/>
        <w:jc w:val="left"/>
        <w:rPr>
          <w:rFonts w:eastAsia="Calibri" w:cs="Arial"/>
          <w:i/>
          <w:sz w:val="22"/>
          <w:szCs w:val="22"/>
        </w:rPr>
      </w:pPr>
      <w:r w:rsidRPr="00F93126">
        <w:rPr>
          <w:rFonts w:cs="Arial"/>
          <w:bCs/>
          <w:i/>
          <w:color w:val="000000"/>
          <w:sz w:val="22"/>
          <w:szCs w:val="22"/>
          <w:lang w:val="en-US"/>
        </w:rPr>
        <w:t>KS ISO 2286-1 Rubber- or plastics-coated fabrics - Determination of roll characteristics -Part 1: Methods for determination of length, width and net mass</w:t>
      </w:r>
    </w:p>
    <w:p w:rsidR="008F3CAA" w:rsidRPr="00F93126" w:rsidRDefault="008F3CAA" w:rsidP="008F3CAA">
      <w:pPr>
        <w:spacing w:after="0" w:line="240" w:lineRule="auto"/>
        <w:rPr>
          <w:rFonts w:cs="Arial"/>
          <w:i/>
          <w:sz w:val="22"/>
          <w:szCs w:val="22"/>
          <w:lang w:val="en-US"/>
        </w:rPr>
      </w:pPr>
    </w:p>
    <w:p w:rsidR="008F3CAA" w:rsidRPr="00F93126" w:rsidRDefault="008F3CAA" w:rsidP="008F3CAA">
      <w:pPr>
        <w:spacing w:after="160" w:line="259" w:lineRule="auto"/>
        <w:jc w:val="left"/>
        <w:rPr>
          <w:rFonts w:eastAsia="Calibri" w:cs="Arial"/>
          <w:bCs/>
          <w:i/>
          <w:sz w:val="22"/>
          <w:szCs w:val="22"/>
        </w:rPr>
      </w:pPr>
      <w:r w:rsidRPr="00F93126">
        <w:rPr>
          <w:rFonts w:eastAsia="Calibri" w:cs="Arial"/>
          <w:b/>
          <w:bCs/>
          <w:i/>
          <w:color w:val="215DC6"/>
          <w:sz w:val="22"/>
          <w:szCs w:val="22"/>
        </w:rPr>
        <w:t> </w:t>
      </w:r>
      <w:r w:rsidRPr="00F93126">
        <w:rPr>
          <w:rFonts w:eastAsia="Calibri" w:cs="Arial"/>
          <w:bCs/>
          <w:i/>
          <w:sz w:val="22"/>
          <w:szCs w:val="22"/>
        </w:rPr>
        <w:t xml:space="preserve">KS ISO 1421:2016 </w:t>
      </w:r>
      <w:hyperlink r:id="rId35" w:history="1">
        <w:r w:rsidRPr="00F93126">
          <w:rPr>
            <w:rFonts w:eastAsia="Calibri" w:cs="Arial"/>
            <w:bCs/>
            <w:i/>
            <w:sz w:val="22"/>
            <w:szCs w:val="22"/>
          </w:rPr>
          <w:t>Rubber- or plastics-coated fabrics - Determination of tensile strength and elongation at break</w:t>
        </w:r>
      </w:hyperlink>
      <w:r w:rsidRPr="00F93126">
        <w:rPr>
          <w:rFonts w:eastAsia="Calibri" w:cs="Arial"/>
          <w:bCs/>
          <w:i/>
          <w:sz w:val="22"/>
          <w:szCs w:val="22"/>
        </w:rPr>
        <w:t> </w:t>
      </w:r>
    </w:p>
    <w:p w:rsidR="008F3CAA" w:rsidRPr="00F93126" w:rsidRDefault="008F3CAA" w:rsidP="008F3CAA">
      <w:pPr>
        <w:spacing w:after="160" w:line="259" w:lineRule="auto"/>
        <w:jc w:val="left"/>
        <w:rPr>
          <w:rFonts w:eastAsia="Calibri" w:cs="Arial"/>
          <w:i/>
          <w:sz w:val="22"/>
          <w:szCs w:val="22"/>
        </w:rPr>
      </w:pPr>
      <w:r w:rsidRPr="00F93126">
        <w:rPr>
          <w:rFonts w:eastAsia="Calibri" w:cs="Arial"/>
          <w:i/>
          <w:sz w:val="22"/>
          <w:szCs w:val="22"/>
        </w:rPr>
        <w:t>KS ISO 4674-1:2016 Rubber-or plastics-coated Fabrics-Determination of tear Resistance-Part 1: Constant rate of tear methods.</w:t>
      </w:r>
    </w:p>
    <w:p w:rsidR="008F3CAA" w:rsidRPr="00F93126" w:rsidRDefault="008F3CAA" w:rsidP="008F3CAA">
      <w:pPr>
        <w:spacing w:after="160" w:line="259" w:lineRule="auto"/>
        <w:jc w:val="left"/>
        <w:rPr>
          <w:rFonts w:eastAsia="Calibri" w:cs="Arial"/>
          <w:i/>
          <w:sz w:val="22"/>
          <w:szCs w:val="22"/>
        </w:rPr>
      </w:pPr>
      <w:r w:rsidRPr="00F93126">
        <w:rPr>
          <w:rFonts w:eastAsia="Calibri" w:cs="Arial"/>
          <w:bCs/>
          <w:i/>
          <w:sz w:val="22"/>
          <w:szCs w:val="22"/>
        </w:rPr>
        <w:t xml:space="preserve">KS ISO 22958: 2005 </w:t>
      </w:r>
      <w:hyperlink r:id="rId36" w:history="1">
        <w:r w:rsidRPr="00F93126">
          <w:rPr>
            <w:rFonts w:eastAsia="Calibri" w:cs="Arial"/>
            <w:bCs/>
            <w:i/>
            <w:sz w:val="22"/>
            <w:szCs w:val="22"/>
          </w:rPr>
          <w:t>Textiles - Water resistance - Rain tests: exposure to a horizontal water spray.</w:t>
        </w:r>
      </w:hyperlink>
      <w:r w:rsidRPr="00F93126">
        <w:rPr>
          <w:rFonts w:eastAsia="Calibri" w:cs="Arial"/>
          <w:b/>
          <w:bCs/>
          <w:i/>
          <w:color w:val="215DC6"/>
          <w:sz w:val="22"/>
          <w:szCs w:val="22"/>
        </w:rPr>
        <w:t> </w:t>
      </w:r>
    </w:p>
    <w:p w:rsidR="00F93126" w:rsidRPr="00DB6709" w:rsidRDefault="00F93126" w:rsidP="00F93126">
      <w:pPr>
        <w:shd w:val="clear" w:color="auto" w:fill="FFFFFF"/>
        <w:spacing w:after="0" w:line="240" w:lineRule="auto"/>
        <w:outlineLvl w:val="1"/>
        <w:rPr>
          <w:rFonts w:cs="Arial"/>
          <w:bCs/>
          <w:i/>
          <w:color w:val="333333"/>
          <w:spacing w:val="-15"/>
          <w:sz w:val="22"/>
          <w:szCs w:val="22"/>
          <w:lang w:eastAsia="en-GB"/>
        </w:rPr>
      </w:pPr>
      <w:r w:rsidRPr="00F93126">
        <w:rPr>
          <w:rFonts w:eastAsia="Arial" w:cs="Arial"/>
          <w:i/>
          <w:sz w:val="22"/>
          <w:szCs w:val="22"/>
        </w:rPr>
        <w:t xml:space="preserve">ISO 24153 </w:t>
      </w:r>
      <w:r w:rsidRPr="00F93126">
        <w:rPr>
          <w:rFonts w:cs="Arial"/>
          <w:bCs/>
          <w:i/>
          <w:color w:val="333333"/>
          <w:spacing w:val="-15"/>
          <w:sz w:val="22"/>
          <w:szCs w:val="22"/>
          <w:lang w:eastAsia="en-GB"/>
        </w:rPr>
        <w:t>Random</w:t>
      </w:r>
      <w:r w:rsidRPr="00DB6709">
        <w:rPr>
          <w:rFonts w:cs="Arial"/>
          <w:bCs/>
          <w:i/>
          <w:color w:val="333333"/>
          <w:spacing w:val="-15"/>
          <w:sz w:val="22"/>
          <w:szCs w:val="22"/>
          <w:lang w:eastAsia="en-GB"/>
        </w:rPr>
        <w:t xml:space="preserve"> sampling and randomization procedures</w:t>
      </w:r>
    </w:p>
    <w:p w:rsidR="008F3CAA" w:rsidRPr="00075398" w:rsidRDefault="008F3CAA" w:rsidP="00075398">
      <w:pPr>
        <w:spacing w:after="0" w:line="240" w:lineRule="auto"/>
        <w:rPr>
          <w:rFonts w:cs="Arial"/>
          <w:i/>
          <w:sz w:val="22"/>
          <w:szCs w:val="22"/>
          <w:lang w:val="en-US"/>
        </w:rPr>
      </w:pPr>
    </w:p>
    <w:p w:rsidR="00075398" w:rsidRPr="00075398" w:rsidRDefault="00075398" w:rsidP="00075398">
      <w:pPr>
        <w:spacing w:after="0" w:line="240" w:lineRule="auto"/>
        <w:rPr>
          <w:rFonts w:cs="Arial"/>
          <w:bCs/>
          <w:i/>
          <w:sz w:val="22"/>
          <w:szCs w:val="22"/>
          <w:lang w:val="en-US"/>
        </w:rPr>
      </w:pPr>
    </w:p>
    <w:p w:rsidR="00075398" w:rsidRPr="00075398" w:rsidRDefault="00075398" w:rsidP="00075398">
      <w:pPr>
        <w:spacing w:after="0" w:line="240" w:lineRule="auto"/>
        <w:rPr>
          <w:rFonts w:cs="Arial"/>
          <w:b/>
          <w:bCs/>
          <w:sz w:val="28"/>
          <w:szCs w:val="28"/>
          <w:lang w:val="en-US"/>
        </w:rPr>
      </w:pPr>
      <w:r>
        <w:rPr>
          <w:rFonts w:cs="Arial"/>
          <w:b/>
          <w:bCs/>
          <w:sz w:val="28"/>
          <w:szCs w:val="28"/>
          <w:lang w:val="en-US"/>
        </w:rPr>
        <w:t xml:space="preserve">3 </w:t>
      </w:r>
      <w:r w:rsidRPr="00075398">
        <w:rPr>
          <w:rFonts w:cs="Arial"/>
          <w:b/>
          <w:bCs/>
          <w:sz w:val="28"/>
          <w:szCs w:val="28"/>
          <w:lang w:val="en-US"/>
        </w:rPr>
        <w:t>Terms and definition</w:t>
      </w:r>
    </w:p>
    <w:p w:rsidR="00075398" w:rsidRPr="00075398" w:rsidRDefault="00075398" w:rsidP="00075398">
      <w:pPr>
        <w:spacing w:after="0" w:line="240" w:lineRule="auto"/>
        <w:rPr>
          <w:rFonts w:cs="Arial"/>
          <w:bCs/>
          <w:sz w:val="22"/>
          <w:szCs w:val="22"/>
          <w:lang w:val="en-US"/>
        </w:rPr>
      </w:pPr>
      <w:r w:rsidRPr="00075398">
        <w:rPr>
          <w:rFonts w:cs="Arial"/>
          <w:bCs/>
          <w:sz w:val="22"/>
          <w:szCs w:val="22"/>
          <w:lang w:val="en-US"/>
        </w:rPr>
        <w:t>For the purposes of this standard the following terms and definitions shall apply</w:t>
      </w:r>
    </w:p>
    <w:p w:rsidR="00075398" w:rsidRPr="00075398" w:rsidRDefault="00075398" w:rsidP="00075398">
      <w:pPr>
        <w:spacing w:after="0" w:line="240" w:lineRule="auto"/>
        <w:rPr>
          <w:rFonts w:cs="Arial"/>
          <w:b/>
          <w:bCs/>
          <w:sz w:val="22"/>
          <w:szCs w:val="22"/>
          <w:lang w:val="en-US"/>
        </w:rPr>
      </w:pPr>
    </w:p>
    <w:p w:rsidR="00075398" w:rsidRPr="00075398" w:rsidRDefault="00075398" w:rsidP="00075398">
      <w:pPr>
        <w:spacing w:after="0" w:line="240" w:lineRule="auto"/>
        <w:rPr>
          <w:rFonts w:cs="Arial"/>
          <w:b/>
          <w:bCs/>
          <w:sz w:val="22"/>
          <w:szCs w:val="22"/>
          <w:lang w:val="en-US"/>
        </w:rPr>
      </w:pPr>
      <w:r w:rsidRPr="00075398">
        <w:rPr>
          <w:rFonts w:cs="Arial"/>
          <w:b/>
          <w:bCs/>
          <w:sz w:val="22"/>
          <w:szCs w:val="22"/>
          <w:lang w:val="en-US"/>
        </w:rPr>
        <w:t>3.1</w:t>
      </w:r>
    </w:p>
    <w:p w:rsidR="00075398" w:rsidRPr="00075398" w:rsidRDefault="00075398" w:rsidP="00075398">
      <w:pPr>
        <w:spacing w:after="0" w:line="240" w:lineRule="auto"/>
        <w:rPr>
          <w:rFonts w:cs="Arial"/>
          <w:b/>
          <w:bCs/>
          <w:sz w:val="22"/>
          <w:szCs w:val="22"/>
          <w:lang w:val="en-US"/>
        </w:rPr>
      </w:pPr>
      <w:r w:rsidRPr="00075398">
        <w:rPr>
          <w:rFonts w:cs="Arial"/>
          <w:b/>
          <w:bCs/>
          <w:sz w:val="22"/>
          <w:szCs w:val="22"/>
          <w:lang w:val="en-US"/>
        </w:rPr>
        <w:t>grain</w:t>
      </w:r>
    </w:p>
    <w:p w:rsidR="00075398" w:rsidRPr="00075398" w:rsidRDefault="00075398" w:rsidP="00075398">
      <w:pPr>
        <w:spacing w:after="0" w:line="240" w:lineRule="auto"/>
        <w:rPr>
          <w:rFonts w:cs="Arial"/>
          <w:bCs/>
          <w:sz w:val="22"/>
          <w:szCs w:val="22"/>
          <w:lang w:val="en-US"/>
        </w:rPr>
      </w:pPr>
      <w:r w:rsidRPr="00075398">
        <w:rPr>
          <w:rFonts w:cs="Arial"/>
          <w:bCs/>
          <w:sz w:val="22"/>
          <w:szCs w:val="22"/>
          <w:lang w:val="en-US"/>
        </w:rPr>
        <w:lastRenderedPageBreak/>
        <w:t>Small hard dry seed with or without an attached hull or fruit layer harvested for human or animal consumption</w:t>
      </w:r>
    </w:p>
    <w:p w:rsidR="00075398" w:rsidRPr="00075398" w:rsidRDefault="00075398" w:rsidP="00075398">
      <w:pPr>
        <w:spacing w:after="0" w:line="240" w:lineRule="auto"/>
        <w:rPr>
          <w:rFonts w:cs="Arial"/>
          <w:sz w:val="22"/>
          <w:szCs w:val="22"/>
          <w:lang w:val="en-US"/>
        </w:rPr>
      </w:pPr>
    </w:p>
    <w:p w:rsidR="00075398" w:rsidRPr="00075398" w:rsidRDefault="00075398" w:rsidP="00075398">
      <w:pPr>
        <w:spacing w:after="0" w:line="240" w:lineRule="auto"/>
        <w:rPr>
          <w:rFonts w:cs="Arial"/>
          <w:b/>
          <w:bCs/>
          <w:sz w:val="22"/>
          <w:szCs w:val="22"/>
          <w:lang w:val="en-US"/>
        </w:rPr>
      </w:pPr>
      <w:r w:rsidRPr="00075398">
        <w:rPr>
          <w:rFonts w:cs="Arial"/>
          <w:b/>
          <w:bCs/>
          <w:sz w:val="22"/>
          <w:szCs w:val="22"/>
          <w:lang w:val="en-US"/>
        </w:rPr>
        <w:t>3.2</w:t>
      </w:r>
    </w:p>
    <w:p w:rsidR="00075398" w:rsidRPr="00075398" w:rsidRDefault="00075398" w:rsidP="00075398">
      <w:pPr>
        <w:keepNext/>
        <w:spacing w:after="0"/>
        <w:rPr>
          <w:rFonts w:cs="Arial"/>
          <w:b/>
          <w:sz w:val="22"/>
          <w:szCs w:val="22"/>
          <w:lang w:val="en-US"/>
        </w:rPr>
      </w:pPr>
      <w:r w:rsidRPr="00075398">
        <w:rPr>
          <w:rFonts w:cs="Arial"/>
          <w:b/>
          <w:sz w:val="22"/>
          <w:szCs w:val="22"/>
          <w:lang w:val="en-US"/>
        </w:rPr>
        <w:t>food grade material</w:t>
      </w:r>
    </w:p>
    <w:p w:rsidR="00B72503" w:rsidRPr="008C5593" w:rsidRDefault="00075398" w:rsidP="008C5593">
      <w:pPr>
        <w:rPr>
          <w:rFonts w:cs="Arial"/>
          <w:sz w:val="22"/>
          <w:szCs w:val="22"/>
          <w:lang w:val="en-US"/>
        </w:rPr>
      </w:pPr>
      <w:r w:rsidRPr="00075398">
        <w:rPr>
          <w:rFonts w:cs="Arial"/>
          <w:sz w:val="22"/>
          <w:szCs w:val="22"/>
          <w:lang w:val="en-US"/>
        </w:rPr>
        <w:t xml:space="preserve">packaging material, made of substances which are safe and suitable for the intended use and which will not impart any toxic substances or undesirable </w:t>
      </w:r>
      <w:proofErr w:type="spellStart"/>
      <w:r w:rsidRPr="00075398">
        <w:rPr>
          <w:rFonts w:cs="Arial"/>
          <w:sz w:val="22"/>
          <w:szCs w:val="22"/>
          <w:lang w:val="en-US"/>
        </w:rPr>
        <w:t>odour</w:t>
      </w:r>
      <w:proofErr w:type="spellEnd"/>
      <w:r w:rsidRPr="00075398">
        <w:rPr>
          <w:rFonts w:cs="Arial"/>
          <w:sz w:val="22"/>
          <w:szCs w:val="22"/>
          <w:lang w:val="en-US"/>
        </w:rPr>
        <w:t xml:space="preserve"> or flavor to the products.</w:t>
      </w:r>
    </w:p>
    <w:p w:rsidR="00075398" w:rsidRPr="00075398" w:rsidRDefault="00075398" w:rsidP="00AF528A">
      <w:pPr>
        <w:spacing w:after="0" w:line="240" w:lineRule="auto"/>
        <w:jc w:val="left"/>
        <w:rPr>
          <w:rFonts w:cs="Arial"/>
          <w:lang w:val="en-US"/>
        </w:rPr>
      </w:pPr>
      <w:r w:rsidRPr="00075398">
        <w:rPr>
          <w:rFonts w:cs="Arial"/>
          <w:lang w:val="en-US"/>
        </w:rPr>
        <w:t>3.3</w:t>
      </w:r>
    </w:p>
    <w:p w:rsidR="00075398" w:rsidRPr="00075398" w:rsidRDefault="00075398" w:rsidP="00AF528A">
      <w:pPr>
        <w:spacing w:after="0" w:line="240" w:lineRule="auto"/>
        <w:jc w:val="left"/>
        <w:rPr>
          <w:rFonts w:cs="Arial"/>
          <w:b/>
          <w:lang w:val="en-US"/>
        </w:rPr>
      </w:pPr>
      <w:r w:rsidRPr="00075398">
        <w:rPr>
          <w:rFonts w:cs="Arial"/>
          <w:b/>
          <w:lang w:val="en-US"/>
        </w:rPr>
        <w:t>Base fabric</w:t>
      </w:r>
    </w:p>
    <w:p w:rsidR="00075398" w:rsidRPr="00075398" w:rsidRDefault="00075398" w:rsidP="00AF528A">
      <w:pPr>
        <w:spacing w:after="0" w:line="240" w:lineRule="auto"/>
        <w:jc w:val="left"/>
        <w:rPr>
          <w:rFonts w:cs="Arial"/>
          <w:lang w:val="en-US"/>
        </w:rPr>
      </w:pPr>
      <w:r w:rsidRPr="00075398">
        <w:rPr>
          <w:rFonts w:cs="Arial"/>
          <w:lang w:val="en-US"/>
        </w:rPr>
        <w:t>This is the inner material between the coatings.</w:t>
      </w:r>
    </w:p>
    <w:p w:rsidR="00075398" w:rsidRPr="00075398" w:rsidRDefault="00075398" w:rsidP="00AF528A">
      <w:pPr>
        <w:spacing w:after="0" w:line="240" w:lineRule="auto"/>
        <w:rPr>
          <w:rFonts w:cs="Arial"/>
          <w:bCs/>
          <w:lang w:val="en-US"/>
        </w:rPr>
      </w:pPr>
    </w:p>
    <w:p w:rsidR="00075398" w:rsidRPr="00075398" w:rsidRDefault="00075398" w:rsidP="00AF528A">
      <w:pPr>
        <w:spacing w:after="0" w:line="240" w:lineRule="auto"/>
        <w:rPr>
          <w:rFonts w:cs="Arial"/>
          <w:bCs/>
          <w:lang w:val="en-US"/>
        </w:rPr>
      </w:pPr>
      <w:r w:rsidRPr="00075398">
        <w:rPr>
          <w:rFonts w:cs="Arial"/>
          <w:bCs/>
          <w:lang w:val="en-US"/>
        </w:rPr>
        <w:t xml:space="preserve">3.4 </w:t>
      </w:r>
    </w:p>
    <w:p w:rsidR="00075398" w:rsidRPr="00075398" w:rsidRDefault="00075398" w:rsidP="00AF528A">
      <w:pPr>
        <w:spacing w:after="0" w:line="240" w:lineRule="auto"/>
        <w:rPr>
          <w:rFonts w:cs="Arial"/>
          <w:b/>
          <w:bCs/>
          <w:lang w:val="en-US"/>
        </w:rPr>
      </w:pPr>
      <w:r w:rsidRPr="00075398">
        <w:rPr>
          <w:rFonts w:cs="Arial"/>
          <w:b/>
          <w:bCs/>
          <w:lang w:val="en-US"/>
        </w:rPr>
        <w:t>Agricultural Produce</w:t>
      </w:r>
    </w:p>
    <w:p w:rsidR="00075398" w:rsidRPr="00B56338" w:rsidRDefault="00075398" w:rsidP="00AF528A">
      <w:pPr>
        <w:spacing w:after="0" w:line="240" w:lineRule="auto"/>
        <w:rPr>
          <w:rFonts w:cs="Arial"/>
          <w:bCs/>
          <w:lang w:val="en-US"/>
        </w:rPr>
      </w:pPr>
      <w:r w:rsidRPr="00075398">
        <w:rPr>
          <w:rFonts w:cs="Arial"/>
          <w:bCs/>
          <w:lang w:val="en-US"/>
        </w:rPr>
        <w:t>Any product or commodity form cultivated plants or animals intended for human consumption</w:t>
      </w:r>
    </w:p>
    <w:p w:rsidR="00075398" w:rsidRPr="00075398" w:rsidRDefault="00075398" w:rsidP="00AF528A">
      <w:pPr>
        <w:spacing w:after="0" w:line="240" w:lineRule="auto"/>
        <w:rPr>
          <w:rFonts w:cs="Arial"/>
          <w:bCs/>
          <w:sz w:val="22"/>
          <w:szCs w:val="22"/>
          <w:lang w:val="en-US"/>
        </w:rPr>
      </w:pPr>
    </w:p>
    <w:p w:rsidR="00075398" w:rsidRPr="00075398" w:rsidRDefault="00075398" w:rsidP="00AF528A">
      <w:pPr>
        <w:autoSpaceDE w:val="0"/>
        <w:autoSpaceDN w:val="0"/>
        <w:adjustRightInd w:val="0"/>
        <w:spacing w:after="0" w:line="240" w:lineRule="auto"/>
        <w:ind w:left="851" w:hanging="851"/>
        <w:rPr>
          <w:rFonts w:cs="Arial"/>
          <w:b/>
          <w:bCs/>
          <w:sz w:val="28"/>
          <w:szCs w:val="28"/>
          <w:lang w:val="en-US"/>
        </w:rPr>
      </w:pPr>
      <w:r w:rsidRPr="00075398">
        <w:rPr>
          <w:rFonts w:cs="Arial"/>
          <w:b/>
          <w:bCs/>
          <w:sz w:val="28"/>
          <w:szCs w:val="28"/>
          <w:lang w:val="en-US"/>
        </w:rPr>
        <w:t>4</w:t>
      </w:r>
      <w:r w:rsidRPr="00075398">
        <w:rPr>
          <w:rFonts w:cs="Arial"/>
          <w:b/>
          <w:bCs/>
          <w:sz w:val="28"/>
          <w:szCs w:val="28"/>
          <w:lang w:val="en-US"/>
        </w:rPr>
        <w:tab/>
        <w:t>Requirements</w:t>
      </w:r>
    </w:p>
    <w:p w:rsidR="00075398" w:rsidRPr="00075398" w:rsidRDefault="00075398" w:rsidP="00AF528A">
      <w:pPr>
        <w:autoSpaceDE w:val="0"/>
        <w:autoSpaceDN w:val="0"/>
        <w:adjustRightInd w:val="0"/>
        <w:spacing w:after="0" w:line="240" w:lineRule="auto"/>
        <w:ind w:left="851" w:hanging="851"/>
        <w:rPr>
          <w:rFonts w:cs="Arial"/>
          <w:b/>
          <w:bCs/>
          <w:sz w:val="22"/>
          <w:szCs w:val="22"/>
          <w:lang w:val="en-US"/>
        </w:rPr>
      </w:pPr>
    </w:p>
    <w:p w:rsidR="00075398" w:rsidRPr="00075398" w:rsidRDefault="00075398" w:rsidP="00AF528A">
      <w:pPr>
        <w:autoSpaceDE w:val="0"/>
        <w:autoSpaceDN w:val="0"/>
        <w:adjustRightInd w:val="0"/>
        <w:spacing w:after="0" w:line="240" w:lineRule="auto"/>
        <w:ind w:left="851" w:hanging="851"/>
        <w:rPr>
          <w:rFonts w:cs="Arial"/>
          <w:b/>
          <w:lang w:val="en-US"/>
        </w:rPr>
      </w:pPr>
      <w:r w:rsidRPr="00075398">
        <w:rPr>
          <w:rFonts w:cs="Arial"/>
          <w:b/>
          <w:bCs/>
          <w:lang w:val="en-US"/>
        </w:rPr>
        <w:t>4.1</w:t>
      </w:r>
      <w:r w:rsidRPr="00075398">
        <w:rPr>
          <w:rFonts w:cs="Arial"/>
          <w:b/>
          <w:lang w:val="en-US"/>
        </w:rPr>
        <w:tab/>
        <w:t>General requirements</w:t>
      </w:r>
      <w:r w:rsidRPr="00075398">
        <w:rPr>
          <w:rFonts w:cs="Arial"/>
          <w:b/>
          <w:bCs/>
          <w:lang w:val="en-US"/>
        </w:rPr>
        <w:tab/>
      </w:r>
    </w:p>
    <w:p w:rsidR="00075398" w:rsidRPr="00075398" w:rsidRDefault="00075398" w:rsidP="00AF528A">
      <w:pPr>
        <w:autoSpaceDE w:val="0"/>
        <w:autoSpaceDN w:val="0"/>
        <w:adjustRightInd w:val="0"/>
        <w:spacing w:after="0" w:line="240" w:lineRule="auto"/>
        <w:ind w:left="851" w:hanging="851"/>
        <w:rPr>
          <w:rFonts w:cs="Arial"/>
          <w:b/>
          <w:bCs/>
          <w:lang w:val="en-US"/>
        </w:rPr>
      </w:pPr>
    </w:p>
    <w:p w:rsidR="00075398" w:rsidRPr="00075398" w:rsidRDefault="00075398" w:rsidP="00AF528A">
      <w:pPr>
        <w:keepNext/>
        <w:tabs>
          <w:tab w:val="left" w:pos="540"/>
        </w:tabs>
        <w:spacing w:after="0" w:line="240" w:lineRule="auto"/>
        <w:ind w:left="851" w:hanging="851"/>
        <w:jc w:val="left"/>
        <w:outlineLvl w:val="7"/>
        <w:rPr>
          <w:rFonts w:cs="Arial"/>
          <w:snapToGrid w:val="0"/>
          <w:lang w:val="en-US"/>
        </w:rPr>
      </w:pPr>
      <w:r w:rsidRPr="00075398">
        <w:rPr>
          <w:rFonts w:cs="Arial"/>
          <w:b/>
          <w:snapToGrid w:val="0"/>
          <w:lang w:val="en-US"/>
        </w:rPr>
        <w:t>4.1.1</w:t>
      </w:r>
      <w:r w:rsidRPr="00075398">
        <w:rPr>
          <w:rFonts w:cs="Arial"/>
          <w:snapToGrid w:val="0"/>
          <w:lang w:val="en-US"/>
        </w:rPr>
        <w:t xml:space="preserve"> The base fabric shall be woven from high density polyethylene (HDPE) tapes of virgin resin.</w:t>
      </w:r>
    </w:p>
    <w:p w:rsidR="00075398" w:rsidRPr="00075398" w:rsidRDefault="00075398" w:rsidP="00AF528A">
      <w:pPr>
        <w:keepNext/>
        <w:tabs>
          <w:tab w:val="left" w:pos="540"/>
        </w:tabs>
        <w:spacing w:after="0" w:line="240" w:lineRule="auto"/>
        <w:ind w:left="851" w:hanging="851"/>
        <w:jc w:val="left"/>
        <w:outlineLvl w:val="7"/>
        <w:rPr>
          <w:rFonts w:cs="Arial"/>
          <w:snapToGrid w:val="0"/>
          <w:lang w:val="en-US"/>
        </w:rPr>
      </w:pPr>
    </w:p>
    <w:p w:rsidR="00075398" w:rsidRPr="00075398" w:rsidRDefault="00075398" w:rsidP="00AF528A">
      <w:pPr>
        <w:spacing w:after="0" w:line="240" w:lineRule="auto"/>
        <w:ind w:left="851" w:hanging="851"/>
        <w:jc w:val="left"/>
        <w:rPr>
          <w:rFonts w:cs="Arial"/>
          <w:lang w:val="en-US"/>
        </w:rPr>
      </w:pPr>
      <w:r w:rsidRPr="00075398">
        <w:rPr>
          <w:rFonts w:cs="Arial"/>
          <w:b/>
          <w:lang w:val="en-US"/>
        </w:rPr>
        <w:t>4.1.2</w:t>
      </w:r>
      <w:r w:rsidRPr="00075398">
        <w:rPr>
          <w:rFonts w:cs="Arial"/>
          <w:b/>
          <w:lang w:val="en-US"/>
        </w:rPr>
        <w:tab/>
      </w:r>
      <w:r w:rsidRPr="00075398">
        <w:rPr>
          <w:rFonts w:cs="Arial"/>
          <w:lang w:val="en-US"/>
        </w:rPr>
        <w:t xml:space="preserve">The base fabric shall be coated on both sides </w:t>
      </w:r>
    </w:p>
    <w:p w:rsidR="00075398" w:rsidRPr="00075398" w:rsidRDefault="00075398" w:rsidP="00AF528A">
      <w:pPr>
        <w:spacing w:after="0" w:line="240" w:lineRule="auto"/>
        <w:ind w:left="851" w:hanging="851"/>
        <w:jc w:val="left"/>
        <w:rPr>
          <w:rFonts w:cs="Arial"/>
          <w:lang w:val="en-US"/>
        </w:rPr>
      </w:pPr>
    </w:p>
    <w:p w:rsidR="00075398" w:rsidRPr="00075398" w:rsidRDefault="00075398" w:rsidP="00AF528A">
      <w:pPr>
        <w:spacing w:after="0" w:line="240" w:lineRule="auto"/>
        <w:ind w:left="851" w:hanging="851"/>
        <w:jc w:val="left"/>
        <w:rPr>
          <w:rFonts w:cs="Arial"/>
          <w:b/>
          <w:lang w:val="en-US"/>
        </w:rPr>
      </w:pPr>
      <w:r w:rsidRPr="00075398">
        <w:rPr>
          <w:rFonts w:cs="Arial"/>
          <w:b/>
          <w:lang w:val="en-US"/>
        </w:rPr>
        <w:t>4</w:t>
      </w:r>
      <w:r w:rsidRPr="00075398">
        <w:rPr>
          <w:rFonts w:cs="Arial"/>
          <w:b/>
          <w:sz w:val="22"/>
          <w:szCs w:val="22"/>
          <w:lang w:val="en-US"/>
        </w:rPr>
        <w:t>.1.3</w:t>
      </w:r>
      <w:r w:rsidR="00E12F70" w:rsidRPr="00E12F70">
        <w:rPr>
          <w:rFonts w:cs="Arial"/>
          <w:b/>
          <w:sz w:val="22"/>
          <w:szCs w:val="22"/>
          <w:lang w:val="en-US"/>
        </w:rPr>
        <w:t xml:space="preserve"> </w:t>
      </w:r>
      <w:r w:rsidRPr="00075398">
        <w:rPr>
          <w:rFonts w:cs="Arial"/>
          <w:b/>
          <w:iCs/>
          <w:sz w:val="22"/>
          <w:szCs w:val="22"/>
          <w:lang w:val="en-US"/>
        </w:rPr>
        <w:t>Edge sealing</w:t>
      </w:r>
      <w:r w:rsidRPr="00075398">
        <w:rPr>
          <w:rFonts w:cs="Arial"/>
          <w:b/>
          <w:lang w:val="en-US"/>
        </w:rPr>
        <w:t xml:space="preserve"> </w:t>
      </w:r>
    </w:p>
    <w:p w:rsidR="00075398" w:rsidRPr="00075398" w:rsidRDefault="00075398" w:rsidP="00AF528A">
      <w:pPr>
        <w:spacing w:after="0" w:line="240" w:lineRule="auto"/>
        <w:ind w:left="851" w:hanging="851"/>
        <w:jc w:val="left"/>
        <w:rPr>
          <w:rFonts w:cs="Arial"/>
          <w:lang w:val="en-US"/>
        </w:rPr>
      </w:pPr>
    </w:p>
    <w:p w:rsidR="00075398" w:rsidRPr="00075398" w:rsidRDefault="00075398" w:rsidP="00AF528A">
      <w:pPr>
        <w:spacing w:after="0" w:line="240" w:lineRule="auto"/>
        <w:ind w:left="851" w:hanging="851"/>
        <w:jc w:val="left"/>
        <w:rPr>
          <w:rFonts w:cs="Arial"/>
          <w:lang w:val="en-US"/>
        </w:rPr>
      </w:pPr>
      <w:r w:rsidRPr="00075398">
        <w:rPr>
          <w:rFonts w:cs="Arial"/>
          <w:lang w:val="en-US"/>
        </w:rPr>
        <w:t>All raw edges of the tarpaulins shall be heat sealed or hemmed to prevent fraying</w:t>
      </w:r>
    </w:p>
    <w:p w:rsidR="00075398" w:rsidRPr="00075398" w:rsidRDefault="00075398" w:rsidP="00AF528A">
      <w:pPr>
        <w:spacing w:after="0" w:line="240" w:lineRule="auto"/>
        <w:ind w:left="851" w:hanging="851"/>
        <w:jc w:val="left"/>
        <w:rPr>
          <w:rFonts w:cs="Arial"/>
          <w:sz w:val="22"/>
          <w:szCs w:val="22"/>
          <w:lang w:val="en-US"/>
        </w:rPr>
      </w:pPr>
    </w:p>
    <w:p w:rsidR="00E12F70" w:rsidRPr="00E12F70" w:rsidRDefault="00E12F70" w:rsidP="00AF528A">
      <w:pPr>
        <w:spacing w:after="0" w:line="240" w:lineRule="auto"/>
        <w:ind w:left="851" w:hanging="851"/>
        <w:jc w:val="left"/>
        <w:rPr>
          <w:rFonts w:cs="Arial"/>
          <w:b/>
          <w:bCs/>
          <w:sz w:val="22"/>
          <w:szCs w:val="22"/>
          <w:lang w:val="en-US"/>
        </w:rPr>
      </w:pPr>
      <w:r w:rsidRPr="00E12F70">
        <w:rPr>
          <w:rFonts w:cs="Arial"/>
          <w:b/>
          <w:bCs/>
          <w:sz w:val="22"/>
          <w:szCs w:val="22"/>
          <w:lang w:val="en-US"/>
        </w:rPr>
        <w:t xml:space="preserve">4.1.4 Finish </w:t>
      </w:r>
      <w:r w:rsidR="00075398" w:rsidRPr="00075398">
        <w:rPr>
          <w:rFonts w:cs="Arial"/>
          <w:b/>
          <w:bCs/>
          <w:sz w:val="22"/>
          <w:szCs w:val="22"/>
          <w:lang w:val="en-US"/>
        </w:rPr>
        <w:t xml:space="preserve"> </w:t>
      </w:r>
    </w:p>
    <w:p w:rsidR="00075398" w:rsidRPr="00075398" w:rsidRDefault="00075398" w:rsidP="00AF528A">
      <w:pPr>
        <w:spacing w:after="0" w:line="240" w:lineRule="auto"/>
        <w:ind w:left="851" w:hanging="851"/>
        <w:jc w:val="left"/>
        <w:rPr>
          <w:rFonts w:cs="Arial"/>
          <w:lang w:val="en-US"/>
        </w:rPr>
      </w:pPr>
      <w:r w:rsidRPr="00075398">
        <w:rPr>
          <w:rFonts w:cs="Arial"/>
          <w:lang w:val="en-US"/>
        </w:rPr>
        <w:t>On visual examination, the coating of the material shall be uniformly applied and shall be free from cracks and flaws.</w:t>
      </w:r>
    </w:p>
    <w:p w:rsidR="00075398" w:rsidRPr="00075398" w:rsidRDefault="00075398" w:rsidP="00AF528A">
      <w:pPr>
        <w:spacing w:after="0" w:line="240" w:lineRule="auto"/>
        <w:ind w:left="851" w:hanging="851"/>
        <w:jc w:val="left"/>
        <w:rPr>
          <w:rFonts w:cs="Arial"/>
          <w:lang w:val="en-US"/>
        </w:rPr>
      </w:pPr>
    </w:p>
    <w:p w:rsidR="00075398" w:rsidRPr="00075398" w:rsidRDefault="00075398" w:rsidP="00AF528A">
      <w:pPr>
        <w:spacing w:after="0" w:line="240" w:lineRule="auto"/>
        <w:ind w:left="851" w:hanging="851"/>
        <w:jc w:val="left"/>
        <w:rPr>
          <w:rFonts w:cs="Arial"/>
          <w:b/>
          <w:sz w:val="22"/>
          <w:szCs w:val="22"/>
          <w:lang w:val="en-US"/>
        </w:rPr>
      </w:pPr>
      <w:r w:rsidRPr="00075398">
        <w:rPr>
          <w:rFonts w:cs="Arial"/>
          <w:b/>
          <w:sz w:val="22"/>
          <w:szCs w:val="22"/>
          <w:lang w:val="en-US"/>
        </w:rPr>
        <w:t>4.1.5 UV treatments</w:t>
      </w:r>
    </w:p>
    <w:p w:rsidR="00075398" w:rsidRPr="00075398" w:rsidRDefault="00075398" w:rsidP="00AF528A">
      <w:pPr>
        <w:spacing w:after="0" w:line="240" w:lineRule="auto"/>
        <w:ind w:left="851" w:hanging="851"/>
        <w:jc w:val="left"/>
        <w:rPr>
          <w:rFonts w:cs="Arial"/>
          <w:sz w:val="22"/>
          <w:szCs w:val="22"/>
          <w:lang w:val="en-US"/>
        </w:rPr>
      </w:pPr>
      <w:r w:rsidRPr="00075398">
        <w:rPr>
          <w:rFonts w:cs="Arial"/>
          <w:sz w:val="22"/>
          <w:szCs w:val="22"/>
          <w:lang w:val="en-US"/>
        </w:rPr>
        <w:t xml:space="preserve">The tarpaulins shall be treated with UV stabilizers </w:t>
      </w:r>
    </w:p>
    <w:p w:rsidR="00075398" w:rsidRPr="00075398" w:rsidRDefault="00075398" w:rsidP="00AF528A">
      <w:pPr>
        <w:spacing w:after="0" w:line="240" w:lineRule="auto"/>
        <w:ind w:left="851" w:hanging="851"/>
        <w:jc w:val="left"/>
        <w:rPr>
          <w:rFonts w:cs="Arial"/>
          <w:sz w:val="22"/>
          <w:szCs w:val="22"/>
          <w:lang w:val="en-US"/>
        </w:rPr>
      </w:pPr>
    </w:p>
    <w:p w:rsidR="00075398" w:rsidRPr="00075398" w:rsidRDefault="00075398" w:rsidP="00AF528A">
      <w:pPr>
        <w:autoSpaceDE w:val="0"/>
        <w:autoSpaceDN w:val="0"/>
        <w:adjustRightInd w:val="0"/>
        <w:spacing w:after="0" w:line="240" w:lineRule="auto"/>
        <w:ind w:left="851" w:hanging="851"/>
        <w:rPr>
          <w:rFonts w:cs="Arial"/>
          <w:b/>
          <w:bCs/>
          <w:sz w:val="28"/>
          <w:szCs w:val="28"/>
          <w:lang w:val="en-US"/>
        </w:rPr>
      </w:pPr>
      <w:r w:rsidRPr="00075398">
        <w:rPr>
          <w:rFonts w:cs="Arial"/>
          <w:b/>
          <w:bCs/>
          <w:sz w:val="28"/>
          <w:szCs w:val="28"/>
          <w:lang w:val="en-US"/>
        </w:rPr>
        <w:t>5.</w:t>
      </w:r>
      <w:r w:rsidRPr="00075398">
        <w:rPr>
          <w:rFonts w:cs="Arial"/>
          <w:b/>
          <w:sz w:val="28"/>
          <w:szCs w:val="28"/>
          <w:lang w:val="en-US"/>
        </w:rPr>
        <w:tab/>
        <w:t>Specific requirements</w:t>
      </w:r>
      <w:r w:rsidRPr="00075398">
        <w:rPr>
          <w:rFonts w:cs="Arial"/>
          <w:b/>
          <w:bCs/>
          <w:sz w:val="28"/>
          <w:szCs w:val="28"/>
          <w:lang w:val="en-US"/>
        </w:rPr>
        <w:t xml:space="preserve"> </w:t>
      </w:r>
    </w:p>
    <w:p w:rsidR="00075398" w:rsidRPr="00075398" w:rsidRDefault="00075398" w:rsidP="00AF528A">
      <w:pPr>
        <w:autoSpaceDE w:val="0"/>
        <w:autoSpaceDN w:val="0"/>
        <w:adjustRightInd w:val="0"/>
        <w:spacing w:after="0" w:line="240" w:lineRule="auto"/>
        <w:ind w:left="851" w:hanging="851"/>
        <w:rPr>
          <w:rFonts w:cs="Arial"/>
          <w:bCs/>
          <w:lang w:val="en-US"/>
        </w:rPr>
      </w:pPr>
    </w:p>
    <w:p w:rsidR="00075398" w:rsidRPr="00075398" w:rsidRDefault="00075398" w:rsidP="00AF528A">
      <w:pPr>
        <w:autoSpaceDE w:val="0"/>
        <w:autoSpaceDN w:val="0"/>
        <w:adjustRightInd w:val="0"/>
        <w:spacing w:after="0" w:line="240" w:lineRule="auto"/>
        <w:ind w:left="851" w:hanging="851"/>
        <w:rPr>
          <w:rFonts w:cs="Arial"/>
          <w:bCs/>
          <w:lang w:val="en-US"/>
        </w:rPr>
      </w:pPr>
      <w:r w:rsidRPr="00075398">
        <w:rPr>
          <w:rFonts w:cs="Arial"/>
          <w:bCs/>
          <w:lang w:val="en-US"/>
        </w:rPr>
        <w:t>5.1 The Tarpaulins shall meet the physical requirements as specified in Table 1</w:t>
      </w:r>
    </w:p>
    <w:p w:rsidR="00B72503" w:rsidRPr="00E12F70" w:rsidRDefault="00075398" w:rsidP="00AF528A">
      <w:pPr>
        <w:autoSpaceDE w:val="0"/>
        <w:autoSpaceDN w:val="0"/>
        <w:adjustRightInd w:val="0"/>
        <w:spacing w:after="0" w:line="240" w:lineRule="auto"/>
        <w:ind w:left="851" w:hanging="851"/>
        <w:rPr>
          <w:rFonts w:cs="Arial"/>
          <w:bCs/>
          <w:lang w:val="en-US"/>
        </w:rPr>
      </w:pPr>
      <w:r w:rsidRPr="00075398">
        <w:rPr>
          <w:rFonts w:cs="Arial"/>
          <w:bCs/>
          <w:lang w:val="en-US"/>
        </w:rPr>
        <w:t xml:space="preserve">5.2 The colorfastness requirements of tarpaulins shall be as specified in Table </w:t>
      </w:r>
      <w:r w:rsidR="00C51793" w:rsidRPr="00E12F70">
        <w:rPr>
          <w:rFonts w:cs="Arial"/>
          <w:bCs/>
          <w:lang w:val="en-US"/>
        </w:rPr>
        <w:t>2</w:t>
      </w:r>
    </w:p>
    <w:p w:rsidR="00C51793" w:rsidRDefault="00B72503" w:rsidP="007E2E8F">
      <w:pPr>
        <w:pStyle w:val="Tabletitle"/>
        <w:rPr>
          <w:rFonts w:cs="Arial"/>
          <w:sz w:val="22"/>
          <w:szCs w:val="22"/>
        </w:rPr>
      </w:pPr>
      <w:r w:rsidRPr="0065584D">
        <w:rPr>
          <w:rFonts w:cs="Arial"/>
          <w:sz w:val="22"/>
          <w:szCs w:val="22"/>
        </w:rPr>
        <w:lastRenderedPageBreak/>
        <w:t xml:space="preserve">Table 1 — </w:t>
      </w:r>
      <w:r w:rsidR="007E2E8F" w:rsidRPr="0065584D">
        <w:rPr>
          <w:rFonts w:cs="Arial"/>
          <w:sz w:val="22"/>
          <w:szCs w:val="22"/>
        </w:rPr>
        <w:t>Specific requirements for Woven High Density Polyethylene Tarpaulin</w:t>
      </w:r>
    </w:p>
    <w:tbl>
      <w:tblPr>
        <w:tblpPr w:leftFromText="180" w:rightFromText="180" w:vertAnchor="page" w:horzAnchor="margin" w:tblpY="2511"/>
        <w:tblW w:w="45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4"/>
        <w:gridCol w:w="1776"/>
        <w:gridCol w:w="2691"/>
        <w:gridCol w:w="2682"/>
      </w:tblGrid>
      <w:tr w:rsidR="00C51793" w:rsidRPr="00B72503" w:rsidTr="00C51793">
        <w:trPr>
          <w:cantSplit/>
          <w:trHeight w:val="492"/>
        </w:trPr>
        <w:tc>
          <w:tcPr>
            <w:tcW w:w="1989" w:type="pct"/>
            <w:gridSpan w:val="2"/>
          </w:tcPr>
          <w:p w:rsidR="00C51793" w:rsidRPr="00B72503" w:rsidRDefault="00C51793" w:rsidP="00C51793">
            <w:pPr>
              <w:spacing w:after="0" w:line="240" w:lineRule="auto"/>
              <w:jc w:val="left"/>
              <w:rPr>
                <w:rFonts w:cs="Arial"/>
                <w:lang w:val="en-US"/>
              </w:rPr>
            </w:pPr>
            <w:r w:rsidRPr="00B72503">
              <w:rPr>
                <w:rFonts w:cs="Arial"/>
                <w:lang w:val="en-US"/>
              </w:rPr>
              <w:t>Characteristic</w:t>
            </w:r>
          </w:p>
        </w:tc>
        <w:tc>
          <w:tcPr>
            <w:tcW w:w="1508" w:type="pct"/>
          </w:tcPr>
          <w:p w:rsidR="00C51793" w:rsidRPr="00B72503" w:rsidRDefault="00C51793" w:rsidP="00C51793">
            <w:pPr>
              <w:spacing w:after="0" w:line="240" w:lineRule="auto"/>
              <w:jc w:val="center"/>
              <w:rPr>
                <w:rFonts w:cs="Arial"/>
                <w:lang w:val="en-US"/>
              </w:rPr>
            </w:pPr>
            <w:r w:rsidRPr="00B72503">
              <w:rPr>
                <w:rFonts w:cs="Arial"/>
                <w:lang w:val="en-US"/>
              </w:rPr>
              <w:t>Requirements</w:t>
            </w:r>
          </w:p>
          <w:p w:rsidR="00C51793" w:rsidRPr="00B72503" w:rsidRDefault="00C51793" w:rsidP="00C51793">
            <w:pPr>
              <w:spacing w:after="0" w:line="240" w:lineRule="auto"/>
              <w:jc w:val="center"/>
              <w:rPr>
                <w:rFonts w:cs="Arial"/>
                <w:lang w:val="en-US"/>
              </w:rPr>
            </w:pPr>
          </w:p>
        </w:tc>
        <w:tc>
          <w:tcPr>
            <w:tcW w:w="1503" w:type="pct"/>
          </w:tcPr>
          <w:p w:rsidR="00C51793" w:rsidRPr="00B72503" w:rsidRDefault="00C51793" w:rsidP="00C51793">
            <w:pPr>
              <w:spacing w:after="0" w:line="240" w:lineRule="auto"/>
              <w:jc w:val="left"/>
              <w:rPr>
                <w:rFonts w:cs="Arial"/>
                <w:lang w:val="en-US"/>
              </w:rPr>
            </w:pPr>
            <w:r w:rsidRPr="00B72503">
              <w:rPr>
                <w:rFonts w:cs="Arial"/>
                <w:lang w:val="en-US"/>
              </w:rPr>
              <w:t>Test method</w:t>
            </w:r>
          </w:p>
        </w:tc>
      </w:tr>
      <w:tr w:rsidR="00C51793" w:rsidRPr="00B72503" w:rsidTr="00C51793">
        <w:trPr>
          <w:cantSplit/>
          <w:trHeight w:val="482"/>
        </w:trPr>
        <w:tc>
          <w:tcPr>
            <w:tcW w:w="1989" w:type="pct"/>
            <w:gridSpan w:val="2"/>
          </w:tcPr>
          <w:p w:rsidR="00C51793" w:rsidRPr="00B72503" w:rsidRDefault="00C51793" w:rsidP="00C51793">
            <w:pPr>
              <w:spacing w:after="0" w:line="240" w:lineRule="auto"/>
              <w:ind w:left="360" w:hanging="360"/>
              <w:jc w:val="left"/>
              <w:rPr>
                <w:rFonts w:cs="Arial"/>
                <w:lang w:val="en-US"/>
              </w:rPr>
            </w:pPr>
            <w:r w:rsidRPr="00B72503">
              <w:rPr>
                <w:rFonts w:cs="Arial"/>
                <w:lang w:val="en-US"/>
              </w:rPr>
              <w:t xml:space="preserve">  Total mass per unit  area,   g/m</w:t>
            </w:r>
            <w:r w:rsidRPr="00B72503">
              <w:rPr>
                <w:rFonts w:cs="Arial"/>
                <w:vertAlign w:val="superscript"/>
                <w:lang w:val="en-US"/>
              </w:rPr>
              <w:t>2</w:t>
            </w:r>
            <w:r w:rsidRPr="00B72503">
              <w:rPr>
                <w:rFonts w:cs="Arial"/>
                <w:lang w:val="en-US"/>
              </w:rPr>
              <w:t>, min.</w:t>
            </w:r>
          </w:p>
        </w:tc>
        <w:tc>
          <w:tcPr>
            <w:tcW w:w="1508" w:type="pct"/>
            <w:vAlign w:val="center"/>
          </w:tcPr>
          <w:p w:rsidR="00C51793" w:rsidRPr="00B72503" w:rsidRDefault="00C51793" w:rsidP="00C51793">
            <w:pPr>
              <w:spacing w:after="0" w:line="240" w:lineRule="auto"/>
              <w:jc w:val="center"/>
              <w:rPr>
                <w:rFonts w:cs="Arial"/>
                <w:lang w:val="en-US"/>
              </w:rPr>
            </w:pPr>
            <w:r w:rsidRPr="00B72503">
              <w:rPr>
                <w:rFonts w:cs="Arial"/>
                <w:lang w:val="en-US"/>
              </w:rPr>
              <w:t>140</w:t>
            </w:r>
          </w:p>
        </w:tc>
        <w:tc>
          <w:tcPr>
            <w:tcW w:w="1503" w:type="pct"/>
            <w:vAlign w:val="center"/>
          </w:tcPr>
          <w:p w:rsidR="00C51793" w:rsidRPr="00B72503" w:rsidRDefault="00C51793" w:rsidP="00C51793">
            <w:pPr>
              <w:spacing w:after="0" w:line="240" w:lineRule="auto"/>
              <w:jc w:val="left"/>
              <w:rPr>
                <w:rFonts w:cs="Arial"/>
                <w:lang w:val="en-US"/>
              </w:rPr>
            </w:pPr>
            <w:r w:rsidRPr="00B72503">
              <w:rPr>
                <w:rFonts w:cs="Arial"/>
                <w:lang w:val="en-US"/>
              </w:rPr>
              <w:t>KS ISO 2286-1</w:t>
            </w:r>
          </w:p>
        </w:tc>
      </w:tr>
      <w:tr w:rsidR="00C51793" w:rsidRPr="00B72503" w:rsidTr="00C51793">
        <w:trPr>
          <w:cantSplit/>
          <w:trHeight w:val="620"/>
        </w:trPr>
        <w:tc>
          <w:tcPr>
            <w:tcW w:w="1989" w:type="pct"/>
            <w:gridSpan w:val="2"/>
          </w:tcPr>
          <w:p w:rsidR="00C51793" w:rsidRPr="00B72503" w:rsidRDefault="00C51793" w:rsidP="00C51793">
            <w:pPr>
              <w:spacing w:after="0" w:line="240" w:lineRule="auto"/>
              <w:ind w:left="360" w:hanging="360"/>
              <w:jc w:val="left"/>
              <w:rPr>
                <w:rFonts w:cs="Arial"/>
                <w:lang w:val="en-US"/>
              </w:rPr>
            </w:pPr>
            <w:r w:rsidRPr="00B72503">
              <w:rPr>
                <w:rFonts w:cs="Arial"/>
                <w:lang w:val="en-US"/>
              </w:rPr>
              <w:t xml:space="preserve"> Loss of volatile matter, %,       max</w:t>
            </w:r>
          </w:p>
        </w:tc>
        <w:tc>
          <w:tcPr>
            <w:tcW w:w="1508" w:type="pct"/>
            <w:vAlign w:val="center"/>
          </w:tcPr>
          <w:p w:rsidR="00C51793" w:rsidRPr="00B72503" w:rsidRDefault="00C51793" w:rsidP="00C51793">
            <w:pPr>
              <w:spacing w:after="0" w:line="240" w:lineRule="auto"/>
              <w:jc w:val="center"/>
              <w:rPr>
                <w:rFonts w:cs="Arial"/>
                <w:lang w:val="en-US"/>
              </w:rPr>
            </w:pPr>
            <w:r w:rsidRPr="00B72503">
              <w:rPr>
                <w:rFonts w:cs="Arial"/>
                <w:lang w:val="en-US"/>
              </w:rPr>
              <w:t>5</w:t>
            </w:r>
          </w:p>
        </w:tc>
        <w:tc>
          <w:tcPr>
            <w:tcW w:w="1503" w:type="pct"/>
            <w:vAlign w:val="center"/>
          </w:tcPr>
          <w:p w:rsidR="00C51793" w:rsidRPr="00B72503" w:rsidRDefault="00C51793" w:rsidP="00C51793">
            <w:pPr>
              <w:spacing w:after="0" w:line="240" w:lineRule="auto"/>
              <w:jc w:val="left"/>
              <w:rPr>
                <w:rFonts w:cs="Arial"/>
                <w:lang w:val="en-US"/>
              </w:rPr>
            </w:pPr>
            <w:r w:rsidRPr="00B72503">
              <w:rPr>
                <w:rFonts w:cs="Arial"/>
                <w:lang w:val="en-US"/>
              </w:rPr>
              <w:t>KS 1077-7 temperature</w:t>
            </w:r>
          </w:p>
          <w:p w:rsidR="00C51793" w:rsidRPr="00B72503" w:rsidRDefault="00C51793" w:rsidP="00C51793">
            <w:pPr>
              <w:spacing w:after="0" w:line="240" w:lineRule="auto"/>
              <w:jc w:val="left"/>
              <w:rPr>
                <w:rFonts w:cs="Arial"/>
                <w:lang w:val="en-US"/>
              </w:rPr>
            </w:pPr>
            <w:r w:rsidRPr="00B72503">
              <w:rPr>
                <w:rFonts w:cs="Arial"/>
                <w:lang w:val="en-US"/>
              </w:rPr>
              <w:t>Duration to be determined</w:t>
            </w:r>
          </w:p>
        </w:tc>
      </w:tr>
      <w:tr w:rsidR="00C51793" w:rsidRPr="00B72503" w:rsidTr="00C51793">
        <w:trPr>
          <w:cantSplit/>
          <w:trHeight w:val="723"/>
        </w:trPr>
        <w:tc>
          <w:tcPr>
            <w:tcW w:w="1989" w:type="pct"/>
            <w:gridSpan w:val="2"/>
          </w:tcPr>
          <w:p w:rsidR="00C51793" w:rsidRPr="00B72503" w:rsidRDefault="00C51793" w:rsidP="00C51793">
            <w:pPr>
              <w:spacing w:after="0" w:line="240" w:lineRule="auto"/>
              <w:jc w:val="left"/>
              <w:rPr>
                <w:rFonts w:cs="Arial"/>
                <w:lang w:val="en-US"/>
              </w:rPr>
            </w:pPr>
            <w:r w:rsidRPr="00B72503">
              <w:rPr>
                <w:rFonts w:cs="Arial"/>
                <w:lang w:val="en-US"/>
              </w:rPr>
              <w:t xml:space="preserve"> Resistance to water  penetration (hydrostatic test ) cm head of water, min.</w:t>
            </w:r>
          </w:p>
        </w:tc>
        <w:tc>
          <w:tcPr>
            <w:tcW w:w="1508" w:type="pct"/>
            <w:vAlign w:val="center"/>
          </w:tcPr>
          <w:p w:rsidR="00C51793" w:rsidRPr="00B72503" w:rsidRDefault="00C51793" w:rsidP="00C51793">
            <w:pPr>
              <w:spacing w:after="0" w:line="240" w:lineRule="auto"/>
              <w:jc w:val="center"/>
              <w:rPr>
                <w:rFonts w:cs="Arial"/>
                <w:lang w:val="en-US"/>
              </w:rPr>
            </w:pPr>
            <w:r w:rsidRPr="00B72503">
              <w:rPr>
                <w:rFonts w:cs="Arial"/>
                <w:lang w:val="en-US"/>
              </w:rPr>
              <w:t>150</w:t>
            </w:r>
          </w:p>
        </w:tc>
        <w:tc>
          <w:tcPr>
            <w:tcW w:w="1503" w:type="pct"/>
            <w:vAlign w:val="center"/>
          </w:tcPr>
          <w:p w:rsidR="00C51793" w:rsidRPr="00B72503" w:rsidRDefault="00C51793" w:rsidP="00C51793">
            <w:pPr>
              <w:spacing w:after="0" w:line="240" w:lineRule="auto"/>
              <w:jc w:val="left"/>
              <w:rPr>
                <w:rFonts w:cs="Arial"/>
                <w:lang w:val="en-US"/>
              </w:rPr>
            </w:pPr>
            <w:r w:rsidRPr="00B72503">
              <w:rPr>
                <w:rFonts w:cs="Arial"/>
                <w:lang w:val="en-US"/>
              </w:rPr>
              <w:t>KS ISO 811-hydrostatic test</w:t>
            </w:r>
          </w:p>
        </w:tc>
      </w:tr>
      <w:tr w:rsidR="00C51793" w:rsidRPr="00B72503" w:rsidTr="00C51793">
        <w:trPr>
          <w:cantSplit/>
          <w:trHeight w:val="723"/>
        </w:trPr>
        <w:tc>
          <w:tcPr>
            <w:tcW w:w="1989" w:type="pct"/>
            <w:gridSpan w:val="2"/>
          </w:tcPr>
          <w:p w:rsidR="00C51793" w:rsidRPr="00B72503" w:rsidRDefault="00C51793" w:rsidP="00C51793">
            <w:pPr>
              <w:spacing w:after="0" w:line="240" w:lineRule="auto"/>
              <w:jc w:val="left"/>
              <w:rPr>
                <w:rFonts w:cs="Arial"/>
                <w:lang w:val="en-US"/>
              </w:rPr>
            </w:pPr>
            <w:r w:rsidRPr="00B72503">
              <w:rPr>
                <w:rFonts w:cs="Arial"/>
                <w:lang w:val="en-US"/>
              </w:rPr>
              <w:t>Water resistance, Rain test g,</w:t>
            </w:r>
          </w:p>
          <w:p w:rsidR="00C51793" w:rsidRPr="00B72503" w:rsidRDefault="00C51793" w:rsidP="00C51793">
            <w:pPr>
              <w:spacing w:after="0" w:line="240" w:lineRule="auto"/>
              <w:jc w:val="left"/>
              <w:rPr>
                <w:rFonts w:cs="Arial"/>
                <w:lang w:val="en-US"/>
              </w:rPr>
            </w:pPr>
            <w:r w:rsidRPr="00B72503">
              <w:rPr>
                <w:rFonts w:cs="Arial"/>
                <w:lang w:val="en-US"/>
              </w:rPr>
              <w:t>Max</w:t>
            </w:r>
          </w:p>
        </w:tc>
        <w:tc>
          <w:tcPr>
            <w:tcW w:w="1508" w:type="pct"/>
            <w:vAlign w:val="center"/>
          </w:tcPr>
          <w:p w:rsidR="00C51793" w:rsidRPr="00B72503" w:rsidRDefault="00C51793" w:rsidP="00C51793">
            <w:pPr>
              <w:spacing w:after="0" w:line="240" w:lineRule="auto"/>
              <w:jc w:val="center"/>
              <w:rPr>
                <w:rFonts w:cs="Arial"/>
                <w:lang w:val="en-US"/>
              </w:rPr>
            </w:pPr>
            <w:r w:rsidRPr="00B72503">
              <w:rPr>
                <w:rFonts w:cs="Arial"/>
                <w:lang w:val="en-US"/>
              </w:rPr>
              <w:t>1</w:t>
            </w:r>
          </w:p>
        </w:tc>
        <w:tc>
          <w:tcPr>
            <w:tcW w:w="1503" w:type="pct"/>
            <w:vAlign w:val="center"/>
          </w:tcPr>
          <w:p w:rsidR="00C51793" w:rsidRPr="00B72503" w:rsidRDefault="00C51793" w:rsidP="00C51793">
            <w:pPr>
              <w:spacing w:after="0" w:line="240" w:lineRule="auto"/>
              <w:jc w:val="left"/>
              <w:rPr>
                <w:rFonts w:cs="Arial"/>
                <w:lang w:val="en-US"/>
              </w:rPr>
            </w:pPr>
            <w:r w:rsidRPr="00B72503">
              <w:rPr>
                <w:rFonts w:cs="Arial"/>
                <w:lang w:val="en-US"/>
              </w:rPr>
              <w:t>KS ISO 22958</w:t>
            </w:r>
          </w:p>
        </w:tc>
      </w:tr>
      <w:tr w:rsidR="00C51793" w:rsidRPr="00B72503" w:rsidTr="00C51793">
        <w:trPr>
          <w:cantSplit/>
          <w:trHeight w:val="577"/>
        </w:trPr>
        <w:tc>
          <w:tcPr>
            <w:tcW w:w="994" w:type="pct"/>
            <w:vMerge w:val="restart"/>
          </w:tcPr>
          <w:p w:rsidR="00C51793" w:rsidRPr="00B72503" w:rsidRDefault="00C51793" w:rsidP="00C51793">
            <w:pPr>
              <w:spacing w:after="0" w:line="240" w:lineRule="auto"/>
              <w:jc w:val="left"/>
              <w:rPr>
                <w:rFonts w:cs="Arial"/>
                <w:lang w:val="en-US"/>
              </w:rPr>
            </w:pPr>
            <w:r w:rsidRPr="00B72503">
              <w:rPr>
                <w:rFonts w:cs="Arial"/>
                <w:lang w:val="en-US"/>
              </w:rPr>
              <w:t>Breaking strength, N, min.</w:t>
            </w:r>
          </w:p>
        </w:tc>
        <w:tc>
          <w:tcPr>
            <w:tcW w:w="995" w:type="pct"/>
          </w:tcPr>
          <w:p w:rsidR="00C51793" w:rsidRPr="00B72503" w:rsidRDefault="00C51793" w:rsidP="00C51793">
            <w:pPr>
              <w:spacing w:after="0" w:line="240" w:lineRule="auto"/>
              <w:jc w:val="left"/>
              <w:rPr>
                <w:rFonts w:cs="Arial"/>
                <w:lang w:val="en-US"/>
              </w:rPr>
            </w:pPr>
            <w:r w:rsidRPr="00B72503">
              <w:rPr>
                <w:rFonts w:cs="Arial"/>
                <w:lang w:val="en-US"/>
              </w:rPr>
              <w:t>Warp</w:t>
            </w:r>
          </w:p>
        </w:tc>
        <w:tc>
          <w:tcPr>
            <w:tcW w:w="1508" w:type="pct"/>
          </w:tcPr>
          <w:p w:rsidR="00C51793" w:rsidRPr="00B72503" w:rsidRDefault="00C51793" w:rsidP="00C51793">
            <w:pPr>
              <w:spacing w:after="0" w:line="240" w:lineRule="auto"/>
              <w:jc w:val="center"/>
              <w:rPr>
                <w:rFonts w:cs="Arial"/>
                <w:lang w:val="en-US"/>
              </w:rPr>
            </w:pPr>
            <w:r w:rsidRPr="00B72503">
              <w:rPr>
                <w:rFonts w:cs="Arial"/>
                <w:lang w:val="en-US"/>
              </w:rPr>
              <w:t>700</w:t>
            </w:r>
          </w:p>
        </w:tc>
        <w:tc>
          <w:tcPr>
            <w:tcW w:w="1503" w:type="pct"/>
            <w:vMerge w:val="restart"/>
            <w:vAlign w:val="center"/>
          </w:tcPr>
          <w:p w:rsidR="00C51793" w:rsidRPr="00B72503" w:rsidRDefault="00C51793" w:rsidP="00C51793">
            <w:pPr>
              <w:spacing w:after="0" w:line="240" w:lineRule="auto"/>
              <w:jc w:val="left"/>
              <w:rPr>
                <w:rFonts w:cs="Arial"/>
                <w:lang w:val="en-US"/>
              </w:rPr>
            </w:pPr>
            <w:r w:rsidRPr="00B72503">
              <w:rPr>
                <w:rFonts w:cs="Arial"/>
                <w:lang w:val="en-US"/>
              </w:rPr>
              <w:t>KS ISO 1421</w:t>
            </w:r>
          </w:p>
        </w:tc>
      </w:tr>
      <w:tr w:rsidR="00C51793" w:rsidRPr="00B72503" w:rsidTr="00C51793">
        <w:trPr>
          <w:cantSplit/>
          <w:trHeight w:val="474"/>
        </w:trPr>
        <w:tc>
          <w:tcPr>
            <w:tcW w:w="994" w:type="pct"/>
            <w:vMerge/>
          </w:tcPr>
          <w:p w:rsidR="00C51793" w:rsidRPr="00B72503" w:rsidRDefault="00C51793" w:rsidP="00C51793">
            <w:pPr>
              <w:spacing w:after="0" w:line="240" w:lineRule="auto"/>
              <w:jc w:val="left"/>
              <w:rPr>
                <w:rFonts w:cs="Arial"/>
                <w:lang w:val="en-US"/>
              </w:rPr>
            </w:pPr>
          </w:p>
        </w:tc>
        <w:tc>
          <w:tcPr>
            <w:tcW w:w="995" w:type="pct"/>
          </w:tcPr>
          <w:p w:rsidR="00C51793" w:rsidRPr="00B72503" w:rsidRDefault="00C51793" w:rsidP="00C51793">
            <w:pPr>
              <w:spacing w:after="0" w:line="240" w:lineRule="auto"/>
              <w:jc w:val="left"/>
              <w:rPr>
                <w:rFonts w:cs="Arial"/>
                <w:lang w:val="en-US"/>
              </w:rPr>
            </w:pPr>
            <w:r w:rsidRPr="00B72503">
              <w:rPr>
                <w:rFonts w:cs="Arial"/>
                <w:lang w:val="en-US"/>
              </w:rPr>
              <w:t>Weft</w:t>
            </w:r>
          </w:p>
        </w:tc>
        <w:tc>
          <w:tcPr>
            <w:tcW w:w="1508" w:type="pct"/>
          </w:tcPr>
          <w:p w:rsidR="00C51793" w:rsidRPr="00B72503" w:rsidRDefault="00C51793" w:rsidP="00C51793">
            <w:pPr>
              <w:spacing w:after="0" w:line="240" w:lineRule="auto"/>
              <w:jc w:val="center"/>
              <w:rPr>
                <w:rFonts w:cs="Arial"/>
                <w:lang w:val="en-US"/>
              </w:rPr>
            </w:pPr>
            <w:r w:rsidRPr="00B72503">
              <w:rPr>
                <w:rFonts w:cs="Arial"/>
                <w:lang w:val="en-US"/>
              </w:rPr>
              <w:t>690</w:t>
            </w:r>
          </w:p>
        </w:tc>
        <w:tc>
          <w:tcPr>
            <w:tcW w:w="1503" w:type="pct"/>
            <w:vMerge/>
          </w:tcPr>
          <w:p w:rsidR="00C51793" w:rsidRPr="00B72503" w:rsidRDefault="00C51793" w:rsidP="00C51793">
            <w:pPr>
              <w:spacing w:after="0" w:line="240" w:lineRule="auto"/>
              <w:jc w:val="left"/>
              <w:rPr>
                <w:rFonts w:cs="Arial"/>
                <w:lang w:val="en-US"/>
              </w:rPr>
            </w:pPr>
          </w:p>
        </w:tc>
      </w:tr>
      <w:tr w:rsidR="00C51793" w:rsidRPr="00B72503" w:rsidTr="00C51793">
        <w:trPr>
          <w:cantSplit/>
          <w:trHeight w:val="338"/>
        </w:trPr>
        <w:tc>
          <w:tcPr>
            <w:tcW w:w="994" w:type="pct"/>
            <w:vMerge w:val="restart"/>
          </w:tcPr>
          <w:p w:rsidR="00C51793" w:rsidRPr="00B72503" w:rsidRDefault="00C51793" w:rsidP="00C51793">
            <w:pPr>
              <w:spacing w:after="0" w:line="240" w:lineRule="auto"/>
              <w:jc w:val="left"/>
              <w:rPr>
                <w:rFonts w:cs="Arial"/>
                <w:lang w:val="en-US"/>
              </w:rPr>
            </w:pPr>
            <w:r w:rsidRPr="00B72503">
              <w:rPr>
                <w:rFonts w:cs="Arial"/>
                <w:lang w:val="en-US"/>
              </w:rPr>
              <w:t xml:space="preserve"> Tear strength, N, min.</w:t>
            </w:r>
          </w:p>
        </w:tc>
        <w:tc>
          <w:tcPr>
            <w:tcW w:w="995" w:type="pct"/>
          </w:tcPr>
          <w:p w:rsidR="00C51793" w:rsidRPr="00B72503" w:rsidRDefault="00C51793" w:rsidP="00C51793">
            <w:pPr>
              <w:spacing w:after="0" w:line="240" w:lineRule="auto"/>
              <w:jc w:val="left"/>
              <w:rPr>
                <w:rFonts w:cs="Arial"/>
                <w:lang w:val="en-US"/>
              </w:rPr>
            </w:pPr>
            <w:r w:rsidRPr="00B72503">
              <w:rPr>
                <w:rFonts w:cs="Arial"/>
                <w:lang w:val="en-US"/>
              </w:rPr>
              <w:t>Warp</w:t>
            </w:r>
          </w:p>
        </w:tc>
        <w:tc>
          <w:tcPr>
            <w:tcW w:w="1508" w:type="pct"/>
          </w:tcPr>
          <w:p w:rsidR="00C51793" w:rsidRPr="00B72503" w:rsidRDefault="00C51793" w:rsidP="00C51793">
            <w:pPr>
              <w:spacing w:after="0" w:line="240" w:lineRule="auto"/>
              <w:jc w:val="center"/>
              <w:rPr>
                <w:rFonts w:cs="Arial"/>
                <w:lang w:val="en-US"/>
              </w:rPr>
            </w:pPr>
            <w:r w:rsidRPr="00B72503">
              <w:rPr>
                <w:rFonts w:cs="Arial"/>
                <w:lang w:val="en-US"/>
              </w:rPr>
              <w:t>130</w:t>
            </w:r>
          </w:p>
        </w:tc>
        <w:tc>
          <w:tcPr>
            <w:tcW w:w="1503" w:type="pct"/>
            <w:vMerge w:val="restart"/>
            <w:vAlign w:val="center"/>
          </w:tcPr>
          <w:p w:rsidR="00C51793" w:rsidRPr="00B72503" w:rsidRDefault="00C51793" w:rsidP="00C51793">
            <w:pPr>
              <w:spacing w:after="0" w:line="240" w:lineRule="auto"/>
              <w:jc w:val="left"/>
              <w:rPr>
                <w:rFonts w:cs="Arial"/>
                <w:lang w:val="en-US"/>
              </w:rPr>
            </w:pPr>
            <w:r w:rsidRPr="00B72503">
              <w:rPr>
                <w:rFonts w:cs="Arial"/>
                <w:lang w:val="en-US"/>
              </w:rPr>
              <w:t>KS ISO 4674-1</w:t>
            </w:r>
          </w:p>
          <w:p w:rsidR="00C51793" w:rsidRPr="00B72503" w:rsidRDefault="00C51793" w:rsidP="00C51793">
            <w:pPr>
              <w:spacing w:after="0" w:line="240" w:lineRule="auto"/>
              <w:jc w:val="left"/>
              <w:rPr>
                <w:rFonts w:cs="Arial"/>
                <w:lang w:val="en-US"/>
              </w:rPr>
            </w:pPr>
            <w:r w:rsidRPr="00B72503">
              <w:rPr>
                <w:rFonts w:cs="Arial"/>
                <w:lang w:val="en-US"/>
              </w:rPr>
              <w:t>Trouser shape</w:t>
            </w:r>
          </w:p>
          <w:p w:rsidR="00C51793" w:rsidRPr="00B72503" w:rsidRDefault="00C51793" w:rsidP="00C51793">
            <w:pPr>
              <w:spacing w:after="0" w:line="240" w:lineRule="auto"/>
              <w:jc w:val="left"/>
              <w:rPr>
                <w:rFonts w:cs="Arial"/>
                <w:lang w:val="en-US"/>
              </w:rPr>
            </w:pPr>
          </w:p>
        </w:tc>
      </w:tr>
      <w:tr w:rsidR="00C51793" w:rsidRPr="00B72503" w:rsidTr="00C51793">
        <w:trPr>
          <w:cantSplit/>
          <w:trHeight w:val="387"/>
        </w:trPr>
        <w:tc>
          <w:tcPr>
            <w:tcW w:w="994" w:type="pct"/>
            <w:vMerge/>
          </w:tcPr>
          <w:p w:rsidR="00C51793" w:rsidRPr="00B72503" w:rsidRDefault="00C51793" w:rsidP="00C51793">
            <w:pPr>
              <w:spacing w:after="0" w:line="240" w:lineRule="auto"/>
              <w:jc w:val="left"/>
              <w:rPr>
                <w:rFonts w:cs="Arial"/>
                <w:lang w:val="en-US"/>
              </w:rPr>
            </w:pPr>
          </w:p>
        </w:tc>
        <w:tc>
          <w:tcPr>
            <w:tcW w:w="995" w:type="pct"/>
          </w:tcPr>
          <w:p w:rsidR="00C51793" w:rsidRPr="00B72503" w:rsidRDefault="00C51793" w:rsidP="00C51793">
            <w:pPr>
              <w:spacing w:after="0" w:line="240" w:lineRule="auto"/>
              <w:jc w:val="left"/>
              <w:rPr>
                <w:rFonts w:cs="Arial"/>
                <w:lang w:val="en-US"/>
              </w:rPr>
            </w:pPr>
            <w:r w:rsidRPr="00B72503">
              <w:rPr>
                <w:rFonts w:cs="Arial"/>
                <w:lang w:val="en-US"/>
              </w:rPr>
              <w:t>Weft</w:t>
            </w:r>
          </w:p>
        </w:tc>
        <w:tc>
          <w:tcPr>
            <w:tcW w:w="1508" w:type="pct"/>
          </w:tcPr>
          <w:p w:rsidR="00C51793" w:rsidRPr="00B72503" w:rsidRDefault="00C51793" w:rsidP="00C51793">
            <w:pPr>
              <w:spacing w:after="0" w:line="240" w:lineRule="auto"/>
              <w:jc w:val="center"/>
              <w:rPr>
                <w:rFonts w:cs="Arial"/>
                <w:lang w:val="en-US"/>
              </w:rPr>
            </w:pPr>
            <w:r w:rsidRPr="00B72503">
              <w:rPr>
                <w:rFonts w:cs="Arial"/>
                <w:lang w:val="en-US"/>
              </w:rPr>
              <w:t>130</w:t>
            </w:r>
          </w:p>
        </w:tc>
        <w:tc>
          <w:tcPr>
            <w:tcW w:w="1503" w:type="pct"/>
            <w:vMerge/>
          </w:tcPr>
          <w:p w:rsidR="00C51793" w:rsidRPr="00B72503" w:rsidRDefault="00C51793" w:rsidP="00C51793">
            <w:pPr>
              <w:spacing w:after="0" w:line="240" w:lineRule="auto"/>
              <w:jc w:val="left"/>
              <w:rPr>
                <w:rFonts w:cs="Arial"/>
                <w:lang w:val="en-US"/>
              </w:rPr>
            </w:pPr>
          </w:p>
        </w:tc>
      </w:tr>
      <w:tr w:rsidR="00C51793" w:rsidRPr="00B72503" w:rsidTr="00C51793">
        <w:trPr>
          <w:cantSplit/>
          <w:trHeight w:val="387"/>
        </w:trPr>
        <w:tc>
          <w:tcPr>
            <w:tcW w:w="994" w:type="pct"/>
          </w:tcPr>
          <w:p w:rsidR="00C51793" w:rsidRPr="00B72503" w:rsidRDefault="00C51793" w:rsidP="00C51793">
            <w:pPr>
              <w:spacing w:after="0" w:line="240" w:lineRule="auto"/>
              <w:jc w:val="left"/>
              <w:rPr>
                <w:rFonts w:cs="Arial"/>
                <w:lang w:val="en-US"/>
              </w:rPr>
            </w:pPr>
            <w:r w:rsidRPr="00B72503">
              <w:rPr>
                <w:rFonts w:cs="Arial"/>
                <w:lang w:val="en-US"/>
              </w:rPr>
              <w:t>Retention of breaking strength after UV exposure ,min</w:t>
            </w:r>
          </w:p>
        </w:tc>
        <w:tc>
          <w:tcPr>
            <w:tcW w:w="995" w:type="pct"/>
          </w:tcPr>
          <w:p w:rsidR="00C51793" w:rsidRPr="00B72503" w:rsidRDefault="00C51793" w:rsidP="00C51793">
            <w:pPr>
              <w:spacing w:after="0" w:line="240" w:lineRule="auto"/>
              <w:jc w:val="left"/>
              <w:rPr>
                <w:rFonts w:cs="Arial"/>
                <w:lang w:val="en-US"/>
              </w:rPr>
            </w:pPr>
            <w:r w:rsidRPr="00B72503">
              <w:rPr>
                <w:rFonts w:cs="Arial"/>
                <w:lang w:val="en-US"/>
              </w:rPr>
              <w:t>Warp</w:t>
            </w:r>
          </w:p>
        </w:tc>
        <w:tc>
          <w:tcPr>
            <w:tcW w:w="1508" w:type="pct"/>
          </w:tcPr>
          <w:p w:rsidR="00C51793" w:rsidRPr="00B72503" w:rsidDel="00370361" w:rsidRDefault="00C51793" w:rsidP="00C51793">
            <w:pPr>
              <w:spacing w:after="0" w:line="240" w:lineRule="auto"/>
              <w:jc w:val="center"/>
              <w:rPr>
                <w:rFonts w:cs="Arial"/>
                <w:color w:val="FF0000"/>
                <w:lang w:val="en-US"/>
              </w:rPr>
            </w:pPr>
            <w:r w:rsidRPr="00B72503">
              <w:rPr>
                <w:rFonts w:cs="Arial"/>
                <w:lang w:val="en-US"/>
              </w:rPr>
              <w:t>85 percent of original actual value of the tarpaulin</w:t>
            </w:r>
          </w:p>
        </w:tc>
        <w:tc>
          <w:tcPr>
            <w:tcW w:w="1503" w:type="pct"/>
          </w:tcPr>
          <w:p w:rsidR="00C51793" w:rsidRPr="00B72503" w:rsidRDefault="00C51793" w:rsidP="00C51793">
            <w:pPr>
              <w:spacing w:after="0" w:line="240" w:lineRule="auto"/>
              <w:jc w:val="left"/>
              <w:rPr>
                <w:rFonts w:cs="Arial"/>
                <w:lang w:val="en-US"/>
              </w:rPr>
            </w:pPr>
            <w:r w:rsidRPr="00B72503">
              <w:rPr>
                <w:rFonts w:cs="Arial"/>
                <w:lang w:val="en-US"/>
              </w:rPr>
              <w:t>Retention of breaking strength after UV exposure ,min</w:t>
            </w:r>
          </w:p>
        </w:tc>
      </w:tr>
    </w:tbl>
    <w:p w:rsidR="00C51793" w:rsidRDefault="00C51793" w:rsidP="007E2E8F">
      <w:pPr>
        <w:keepNext/>
        <w:suppressAutoHyphens/>
        <w:spacing w:before="120" w:after="120" w:line="-230" w:lineRule="auto"/>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Default="00C51793" w:rsidP="00C51793">
      <w:pPr>
        <w:keepNext/>
        <w:suppressAutoHyphens/>
        <w:spacing w:before="120" w:after="120" w:line="-230" w:lineRule="auto"/>
        <w:ind w:left="567" w:hanging="567"/>
        <w:jc w:val="center"/>
        <w:rPr>
          <w:rFonts w:cs="Arial"/>
          <w:b/>
          <w:sz w:val="22"/>
          <w:szCs w:val="22"/>
        </w:rPr>
      </w:pPr>
    </w:p>
    <w:p w:rsidR="00C51793" w:rsidRPr="00C51793" w:rsidRDefault="00C51793" w:rsidP="00C51793">
      <w:pPr>
        <w:keepNext/>
        <w:suppressAutoHyphens/>
        <w:spacing w:before="120" w:after="120" w:line="-230" w:lineRule="auto"/>
        <w:ind w:left="567" w:hanging="567"/>
        <w:jc w:val="center"/>
        <w:rPr>
          <w:rFonts w:cs="Arial"/>
          <w:b/>
          <w:sz w:val="22"/>
          <w:szCs w:val="22"/>
        </w:rPr>
      </w:pPr>
      <w:r w:rsidRPr="00C51793">
        <w:rPr>
          <w:rFonts w:cs="Arial"/>
          <w:b/>
          <w:sz w:val="22"/>
          <w:szCs w:val="22"/>
        </w:rPr>
        <w:t>Table 2 — colourfastness requirements for Woven High Density Polyethylene Tarpaulin</w:t>
      </w:r>
    </w:p>
    <w:p w:rsidR="00C51793" w:rsidRPr="00C51793" w:rsidRDefault="00C51793" w:rsidP="00C51793">
      <w:pPr>
        <w:spacing w:after="0" w:line="240" w:lineRule="auto"/>
        <w:ind w:left="567" w:hanging="567"/>
        <w:jc w:val="left"/>
        <w:rPr>
          <w:rFonts w:cs="Arial"/>
          <w:sz w:val="22"/>
          <w:szCs w:val="22"/>
        </w:rPr>
      </w:pPr>
    </w:p>
    <w:tbl>
      <w:tblPr>
        <w:tblpPr w:leftFromText="180" w:rightFromText="180" w:vertAnchor="text" w:horzAnchor="margin"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107"/>
        <w:gridCol w:w="2147"/>
        <w:gridCol w:w="2147"/>
        <w:gridCol w:w="2147"/>
      </w:tblGrid>
      <w:tr w:rsidR="00C51793" w:rsidRPr="00C51793" w:rsidTr="007F3C88">
        <w:trPr>
          <w:trHeight w:val="233"/>
        </w:trPr>
        <w:tc>
          <w:tcPr>
            <w:tcW w:w="2213" w:type="dxa"/>
            <w:gridSpan w:val="2"/>
            <w:vMerge w:val="restart"/>
          </w:tcPr>
          <w:p w:rsidR="00C51793" w:rsidRPr="00C51793" w:rsidRDefault="00C51793" w:rsidP="00C51793">
            <w:pPr>
              <w:spacing w:after="0" w:line="240" w:lineRule="auto"/>
              <w:ind w:left="567" w:hanging="567"/>
              <w:jc w:val="center"/>
              <w:rPr>
                <w:rFonts w:eastAsia="SimSun" w:cs="Arial"/>
                <w:b/>
                <w:lang w:val="en-US"/>
              </w:rPr>
            </w:pPr>
          </w:p>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b/>
                <w:lang w:val="en-US"/>
              </w:rPr>
              <w:t>Agency</w:t>
            </w:r>
          </w:p>
        </w:tc>
        <w:tc>
          <w:tcPr>
            <w:tcW w:w="4294" w:type="dxa"/>
            <w:gridSpan w:val="2"/>
          </w:tcPr>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b/>
                <w:lang w:val="en-US"/>
              </w:rPr>
              <w:t>Numerical rating (min)</w:t>
            </w:r>
          </w:p>
        </w:tc>
        <w:tc>
          <w:tcPr>
            <w:tcW w:w="2147" w:type="dxa"/>
            <w:vMerge w:val="restart"/>
          </w:tcPr>
          <w:p w:rsidR="00C51793" w:rsidRPr="00C51793" w:rsidRDefault="00C51793" w:rsidP="00C51793">
            <w:pPr>
              <w:spacing w:after="0" w:line="240" w:lineRule="auto"/>
              <w:ind w:left="567" w:hanging="567"/>
              <w:jc w:val="center"/>
              <w:rPr>
                <w:rFonts w:eastAsia="SimSun" w:cs="Arial"/>
                <w:b/>
                <w:lang w:val="en-US"/>
              </w:rPr>
            </w:pPr>
          </w:p>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b/>
                <w:lang w:val="en-US"/>
              </w:rPr>
              <w:t>Test method</w:t>
            </w:r>
          </w:p>
        </w:tc>
      </w:tr>
      <w:tr w:rsidR="00C51793" w:rsidRPr="00C51793" w:rsidTr="007F3C88">
        <w:trPr>
          <w:trHeight w:val="243"/>
        </w:trPr>
        <w:tc>
          <w:tcPr>
            <w:tcW w:w="2213" w:type="dxa"/>
            <w:gridSpan w:val="2"/>
            <w:vMerge/>
          </w:tcPr>
          <w:p w:rsidR="00C51793" w:rsidRPr="00C51793" w:rsidRDefault="00C51793" w:rsidP="00C51793">
            <w:pPr>
              <w:spacing w:after="0" w:line="240" w:lineRule="auto"/>
              <w:ind w:left="567" w:hanging="567"/>
              <w:jc w:val="center"/>
              <w:rPr>
                <w:rFonts w:eastAsia="SimSun" w:cs="Arial"/>
                <w:lang w:val="en-US"/>
              </w:rPr>
            </w:pPr>
          </w:p>
        </w:tc>
        <w:tc>
          <w:tcPr>
            <w:tcW w:w="2147" w:type="dxa"/>
          </w:tcPr>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b/>
                <w:lang w:val="en-US"/>
              </w:rPr>
              <w:t xml:space="preserve">Change in </w:t>
            </w:r>
            <w:proofErr w:type="spellStart"/>
            <w:r w:rsidRPr="00C51793">
              <w:rPr>
                <w:rFonts w:eastAsia="SimSun" w:cs="Arial"/>
                <w:b/>
                <w:lang w:val="en-US"/>
              </w:rPr>
              <w:t>colour</w:t>
            </w:r>
            <w:proofErr w:type="spellEnd"/>
          </w:p>
        </w:tc>
        <w:tc>
          <w:tcPr>
            <w:tcW w:w="2147" w:type="dxa"/>
          </w:tcPr>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b/>
                <w:lang w:val="en-US"/>
              </w:rPr>
              <w:t>Staining</w:t>
            </w:r>
          </w:p>
        </w:tc>
        <w:tc>
          <w:tcPr>
            <w:tcW w:w="2147" w:type="dxa"/>
            <w:vMerge/>
          </w:tcPr>
          <w:p w:rsidR="00C51793" w:rsidRPr="00C51793" w:rsidRDefault="00C51793" w:rsidP="00C51793">
            <w:pPr>
              <w:spacing w:after="0" w:line="240" w:lineRule="auto"/>
              <w:ind w:left="567" w:hanging="567"/>
              <w:jc w:val="left"/>
              <w:rPr>
                <w:rFonts w:eastAsia="SimSun" w:cs="Arial"/>
                <w:lang w:val="en-US"/>
              </w:rPr>
            </w:pPr>
          </w:p>
        </w:tc>
      </w:tr>
      <w:tr w:rsidR="00C51793" w:rsidRPr="00C51793" w:rsidTr="007F3C88">
        <w:trPr>
          <w:trHeight w:val="466"/>
        </w:trPr>
        <w:tc>
          <w:tcPr>
            <w:tcW w:w="2213" w:type="dxa"/>
            <w:gridSpan w:val="2"/>
          </w:tcPr>
          <w:p w:rsidR="00C51793" w:rsidRPr="00C51793" w:rsidRDefault="00C51793" w:rsidP="00C51793">
            <w:pPr>
              <w:spacing w:after="0" w:line="240" w:lineRule="auto"/>
              <w:ind w:left="567" w:hanging="567"/>
              <w:jc w:val="left"/>
              <w:rPr>
                <w:rFonts w:eastAsia="SimSun" w:cs="Arial"/>
                <w:lang w:val="en-US"/>
              </w:rPr>
            </w:pPr>
            <w:r w:rsidRPr="00C51793">
              <w:rPr>
                <w:rFonts w:eastAsia="SimSun" w:cs="Arial"/>
                <w:lang w:val="en-US"/>
              </w:rPr>
              <w:t>Light</w:t>
            </w:r>
          </w:p>
        </w:tc>
        <w:tc>
          <w:tcPr>
            <w:tcW w:w="2147" w:type="dxa"/>
          </w:tcPr>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lang w:val="en-US"/>
              </w:rPr>
              <w:t>5</w:t>
            </w:r>
          </w:p>
        </w:tc>
        <w:tc>
          <w:tcPr>
            <w:tcW w:w="2147" w:type="dxa"/>
          </w:tcPr>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lang w:val="en-US"/>
              </w:rPr>
              <w:t>—</w:t>
            </w:r>
          </w:p>
        </w:tc>
        <w:tc>
          <w:tcPr>
            <w:tcW w:w="2147" w:type="dxa"/>
          </w:tcPr>
          <w:p w:rsidR="00C51793" w:rsidRPr="00C51793" w:rsidRDefault="00C51793" w:rsidP="00C51793">
            <w:pPr>
              <w:spacing w:after="0" w:line="240" w:lineRule="auto"/>
              <w:ind w:left="567" w:hanging="567"/>
              <w:jc w:val="left"/>
              <w:rPr>
                <w:rFonts w:eastAsia="SimSun" w:cs="Arial"/>
                <w:vertAlign w:val="superscript"/>
                <w:lang w:val="en-US"/>
              </w:rPr>
            </w:pPr>
            <w:r w:rsidRPr="00C51793">
              <w:rPr>
                <w:rFonts w:eastAsia="SimSun" w:cs="Arial"/>
                <w:lang w:val="en-US"/>
              </w:rPr>
              <w:t>KS ISO 105 B02</w:t>
            </w:r>
          </w:p>
          <w:p w:rsidR="00C51793" w:rsidRPr="00C51793" w:rsidRDefault="00C51793" w:rsidP="00C51793">
            <w:pPr>
              <w:spacing w:after="0" w:line="240" w:lineRule="auto"/>
              <w:ind w:left="567" w:hanging="567"/>
              <w:jc w:val="left"/>
              <w:rPr>
                <w:rFonts w:eastAsia="SimSun" w:cs="Arial"/>
                <w:lang w:val="en-US"/>
              </w:rPr>
            </w:pPr>
          </w:p>
        </w:tc>
      </w:tr>
      <w:tr w:rsidR="00C51793" w:rsidRPr="00C51793" w:rsidTr="007F3C88">
        <w:trPr>
          <w:trHeight w:val="233"/>
        </w:trPr>
        <w:tc>
          <w:tcPr>
            <w:tcW w:w="2213" w:type="dxa"/>
            <w:gridSpan w:val="2"/>
          </w:tcPr>
          <w:p w:rsidR="00C51793" w:rsidRPr="00C51793" w:rsidRDefault="00C51793" w:rsidP="00C51793">
            <w:pPr>
              <w:spacing w:after="0" w:line="240" w:lineRule="auto"/>
              <w:ind w:left="567" w:hanging="567"/>
              <w:jc w:val="left"/>
              <w:rPr>
                <w:rFonts w:eastAsia="SimSun" w:cs="Arial"/>
                <w:lang w:val="en-US"/>
              </w:rPr>
            </w:pPr>
            <w:r w:rsidRPr="00C51793">
              <w:rPr>
                <w:rFonts w:eastAsia="SimSun" w:cs="Arial"/>
                <w:lang w:val="en-US"/>
              </w:rPr>
              <w:t>Washing</w:t>
            </w:r>
          </w:p>
        </w:tc>
        <w:tc>
          <w:tcPr>
            <w:tcW w:w="2147" w:type="dxa"/>
          </w:tcPr>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lang w:val="en-US"/>
              </w:rPr>
              <w:t>4</w:t>
            </w:r>
          </w:p>
        </w:tc>
        <w:tc>
          <w:tcPr>
            <w:tcW w:w="2147" w:type="dxa"/>
          </w:tcPr>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lang w:val="en-US"/>
              </w:rPr>
              <w:t>4</w:t>
            </w:r>
          </w:p>
        </w:tc>
        <w:tc>
          <w:tcPr>
            <w:tcW w:w="2147" w:type="dxa"/>
          </w:tcPr>
          <w:p w:rsidR="00C51793" w:rsidRPr="00C51793" w:rsidRDefault="00C51793" w:rsidP="00C51793">
            <w:pPr>
              <w:spacing w:after="0" w:line="240" w:lineRule="auto"/>
              <w:ind w:left="567" w:hanging="567"/>
              <w:jc w:val="left"/>
              <w:rPr>
                <w:rFonts w:eastAsia="SimSun" w:cs="Arial"/>
                <w:lang w:val="en-US"/>
              </w:rPr>
            </w:pPr>
            <w:r w:rsidRPr="00C51793">
              <w:rPr>
                <w:rFonts w:eastAsia="SimSun" w:cs="Arial"/>
                <w:lang w:val="en-US"/>
              </w:rPr>
              <w:t xml:space="preserve">KS ISO 105-C10 </w:t>
            </w:r>
          </w:p>
        </w:tc>
      </w:tr>
      <w:tr w:rsidR="00C51793" w:rsidRPr="00C51793" w:rsidTr="007F3C88">
        <w:trPr>
          <w:trHeight w:val="233"/>
        </w:trPr>
        <w:tc>
          <w:tcPr>
            <w:tcW w:w="1106" w:type="dxa"/>
            <w:vMerge w:val="restart"/>
          </w:tcPr>
          <w:p w:rsidR="00C51793" w:rsidRPr="00C51793" w:rsidRDefault="00C51793" w:rsidP="00C51793">
            <w:pPr>
              <w:spacing w:after="0" w:line="240" w:lineRule="auto"/>
              <w:ind w:left="567" w:hanging="567"/>
              <w:jc w:val="left"/>
              <w:rPr>
                <w:rFonts w:eastAsia="SimSun" w:cs="Arial"/>
                <w:lang w:val="en-US"/>
              </w:rPr>
            </w:pPr>
            <w:r w:rsidRPr="00C51793">
              <w:rPr>
                <w:rFonts w:eastAsia="SimSun" w:cs="Arial"/>
                <w:lang w:val="en-US"/>
              </w:rPr>
              <w:t>Rubbing</w:t>
            </w:r>
          </w:p>
          <w:p w:rsidR="00C51793" w:rsidRPr="00C51793" w:rsidRDefault="00C51793" w:rsidP="00C51793">
            <w:pPr>
              <w:spacing w:after="0" w:line="240" w:lineRule="auto"/>
              <w:ind w:left="567" w:hanging="567"/>
              <w:jc w:val="left"/>
              <w:rPr>
                <w:rFonts w:eastAsia="SimSun" w:cs="Arial"/>
                <w:lang w:val="en-US"/>
              </w:rPr>
            </w:pPr>
          </w:p>
        </w:tc>
        <w:tc>
          <w:tcPr>
            <w:tcW w:w="1107" w:type="dxa"/>
          </w:tcPr>
          <w:p w:rsidR="00C51793" w:rsidRPr="00C51793" w:rsidRDefault="00C51793" w:rsidP="00C51793">
            <w:pPr>
              <w:spacing w:after="0" w:line="240" w:lineRule="auto"/>
              <w:ind w:left="567" w:hanging="567"/>
              <w:jc w:val="left"/>
              <w:rPr>
                <w:rFonts w:eastAsia="SimSun" w:cs="Arial"/>
                <w:lang w:val="en-US"/>
              </w:rPr>
            </w:pPr>
            <w:r w:rsidRPr="00C51793">
              <w:rPr>
                <w:rFonts w:eastAsia="SimSun" w:cs="Arial"/>
                <w:lang w:val="en-US"/>
              </w:rPr>
              <w:t>dry</w:t>
            </w:r>
          </w:p>
        </w:tc>
        <w:tc>
          <w:tcPr>
            <w:tcW w:w="2147" w:type="dxa"/>
          </w:tcPr>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lang w:val="en-US"/>
              </w:rPr>
              <w:t>4</w:t>
            </w:r>
          </w:p>
          <w:p w:rsidR="00C51793" w:rsidRPr="00C51793" w:rsidRDefault="00C51793" w:rsidP="00C51793">
            <w:pPr>
              <w:spacing w:after="0" w:line="240" w:lineRule="auto"/>
              <w:ind w:left="567" w:hanging="567"/>
              <w:jc w:val="center"/>
              <w:rPr>
                <w:rFonts w:eastAsia="SimSun" w:cs="Arial"/>
                <w:lang w:val="en-US"/>
              </w:rPr>
            </w:pPr>
          </w:p>
        </w:tc>
        <w:tc>
          <w:tcPr>
            <w:tcW w:w="2147" w:type="dxa"/>
          </w:tcPr>
          <w:p w:rsidR="00C51793" w:rsidRPr="00C51793" w:rsidRDefault="00C51793" w:rsidP="00C51793">
            <w:pPr>
              <w:spacing w:after="0" w:line="240" w:lineRule="auto"/>
              <w:ind w:left="567" w:hanging="567"/>
              <w:jc w:val="center"/>
              <w:rPr>
                <w:rFonts w:eastAsia="SimSun" w:cs="Arial"/>
                <w:lang w:val="en-US"/>
              </w:rPr>
            </w:pPr>
            <w:r w:rsidRPr="00C51793">
              <w:rPr>
                <w:rFonts w:eastAsia="SimSun" w:cs="Arial"/>
                <w:lang w:val="en-US"/>
              </w:rPr>
              <w:t>4</w:t>
            </w:r>
          </w:p>
        </w:tc>
        <w:tc>
          <w:tcPr>
            <w:tcW w:w="2147" w:type="dxa"/>
            <w:vMerge w:val="restart"/>
          </w:tcPr>
          <w:p w:rsidR="00C51793" w:rsidRPr="00C51793" w:rsidRDefault="00C51793" w:rsidP="00C51793">
            <w:pPr>
              <w:spacing w:after="0" w:line="240" w:lineRule="auto"/>
              <w:ind w:left="567" w:hanging="567"/>
              <w:jc w:val="left"/>
              <w:rPr>
                <w:rFonts w:eastAsia="SimSun" w:cs="Arial"/>
                <w:lang w:val="en-US"/>
              </w:rPr>
            </w:pPr>
          </w:p>
          <w:p w:rsidR="00C51793" w:rsidRPr="00C51793" w:rsidRDefault="00C51793" w:rsidP="00C51793">
            <w:pPr>
              <w:spacing w:after="0" w:line="240" w:lineRule="auto"/>
              <w:ind w:left="567" w:hanging="567"/>
              <w:jc w:val="left"/>
              <w:rPr>
                <w:rFonts w:eastAsia="SimSun" w:cs="Arial"/>
                <w:lang w:val="en-US"/>
              </w:rPr>
            </w:pPr>
            <w:r w:rsidRPr="00C51793">
              <w:rPr>
                <w:rFonts w:eastAsia="SimSun" w:cs="Arial"/>
                <w:lang w:val="en-US"/>
              </w:rPr>
              <w:t>KS ISO 105-X12</w:t>
            </w:r>
          </w:p>
        </w:tc>
      </w:tr>
      <w:tr w:rsidR="00C51793" w:rsidRPr="00C51793" w:rsidTr="007F3C88">
        <w:trPr>
          <w:trHeight w:val="466"/>
        </w:trPr>
        <w:tc>
          <w:tcPr>
            <w:tcW w:w="1106" w:type="dxa"/>
            <w:vMerge/>
          </w:tcPr>
          <w:p w:rsidR="00C51793" w:rsidRPr="00C51793" w:rsidRDefault="00C51793" w:rsidP="00C51793">
            <w:pPr>
              <w:spacing w:after="0" w:line="240" w:lineRule="auto"/>
              <w:ind w:left="567" w:hanging="567"/>
              <w:jc w:val="left"/>
              <w:rPr>
                <w:rFonts w:eastAsia="SimSun" w:cs="Arial"/>
                <w:sz w:val="22"/>
                <w:szCs w:val="22"/>
                <w:lang w:val="en-US"/>
              </w:rPr>
            </w:pPr>
          </w:p>
        </w:tc>
        <w:tc>
          <w:tcPr>
            <w:tcW w:w="1107" w:type="dxa"/>
          </w:tcPr>
          <w:p w:rsidR="00C51793" w:rsidRPr="00C51793" w:rsidRDefault="00C51793" w:rsidP="00C51793">
            <w:pPr>
              <w:spacing w:after="0" w:line="240" w:lineRule="auto"/>
              <w:ind w:left="567" w:hanging="567"/>
              <w:jc w:val="left"/>
              <w:rPr>
                <w:rFonts w:eastAsia="SimSun" w:cs="Arial"/>
                <w:sz w:val="22"/>
                <w:szCs w:val="22"/>
                <w:lang w:val="en-US"/>
              </w:rPr>
            </w:pPr>
            <w:r w:rsidRPr="00C51793">
              <w:rPr>
                <w:rFonts w:eastAsia="SimSun" w:cs="Arial"/>
                <w:sz w:val="22"/>
                <w:szCs w:val="22"/>
                <w:lang w:val="en-US"/>
              </w:rPr>
              <w:t>wet</w:t>
            </w:r>
          </w:p>
        </w:tc>
        <w:tc>
          <w:tcPr>
            <w:tcW w:w="2147" w:type="dxa"/>
          </w:tcPr>
          <w:p w:rsidR="00C51793" w:rsidRPr="00C51793" w:rsidRDefault="00C51793" w:rsidP="00C51793">
            <w:pPr>
              <w:spacing w:after="0" w:line="240" w:lineRule="auto"/>
              <w:ind w:left="567" w:hanging="567"/>
              <w:jc w:val="center"/>
              <w:rPr>
                <w:rFonts w:eastAsia="SimSun" w:cs="Arial"/>
                <w:sz w:val="22"/>
                <w:szCs w:val="22"/>
                <w:lang w:val="en-US"/>
              </w:rPr>
            </w:pPr>
            <w:r w:rsidRPr="00C51793">
              <w:rPr>
                <w:rFonts w:eastAsia="SimSun" w:cs="Arial"/>
                <w:sz w:val="22"/>
                <w:szCs w:val="22"/>
                <w:lang w:val="en-US"/>
              </w:rPr>
              <w:t>3-4</w:t>
            </w:r>
          </w:p>
        </w:tc>
        <w:tc>
          <w:tcPr>
            <w:tcW w:w="2147" w:type="dxa"/>
          </w:tcPr>
          <w:p w:rsidR="00C51793" w:rsidRPr="00C51793" w:rsidRDefault="00C51793" w:rsidP="00C51793">
            <w:pPr>
              <w:spacing w:after="0" w:line="240" w:lineRule="auto"/>
              <w:ind w:left="567" w:hanging="567"/>
              <w:jc w:val="center"/>
              <w:rPr>
                <w:rFonts w:eastAsia="SimSun" w:cs="Arial"/>
                <w:sz w:val="22"/>
                <w:szCs w:val="22"/>
                <w:lang w:val="en-US"/>
              </w:rPr>
            </w:pPr>
            <w:r w:rsidRPr="00C51793">
              <w:rPr>
                <w:rFonts w:eastAsia="SimSun" w:cs="Arial"/>
                <w:sz w:val="22"/>
                <w:szCs w:val="22"/>
                <w:lang w:val="en-US"/>
              </w:rPr>
              <w:t>3-4</w:t>
            </w:r>
          </w:p>
          <w:p w:rsidR="00C51793" w:rsidRPr="00C51793" w:rsidRDefault="00C51793" w:rsidP="00C51793">
            <w:pPr>
              <w:spacing w:after="0" w:line="240" w:lineRule="auto"/>
              <w:ind w:left="567" w:hanging="567"/>
              <w:jc w:val="center"/>
              <w:rPr>
                <w:rFonts w:eastAsia="SimSun" w:cs="Arial"/>
                <w:sz w:val="22"/>
                <w:szCs w:val="22"/>
                <w:lang w:val="en-US"/>
              </w:rPr>
            </w:pPr>
          </w:p>
        </w:tc>
        <w:tc>
          <w:tcPr>
            <w:tcW w:w="2147" w:type="dxa"/>
            <w:vMerge/>
          </w:tcPr>
          <w:p w:rsidR="00C51793" w:rsidRPr="00C51793" w:rsidRDefault="00C51793" w:rsidP="00C51793">
            <w:pPr>
              <w:spacing w:after="0" w:line="240" w:lineRule="auto"/>
              <w:ind w:left="567" w:hanging="567"/>
              <w:jc w:val="center"/>
              <w:rPr>
                <w:rFonts w:eastAsia="SimSun" w:cs="Arial"/>
                <w:sz w:val="22"/>
                <w:szCs w:val="22"/>
                <w:lang w:val="en-US"/>
              </w:rPr>
            </w:pPr>
          </w:p>
        </w:tc>
      </w:tr>
    </w:tbl>
    <w:p w:rsidR="00C51793" w:rsidRPr="00C51793" w:rsidRDefault="00C51793" w:rsidP="00C51793">
      <w:pPr>
        <w:spacing w:after="0" w:line="240" w:lineRule="auto"/>
        <w:ind w:left="567" w:hanging="567"/>
        <w:jc w:val="left"/>
        <w:rPr>
          <w:rFonts w:cs="Arial"/>
          <w:sz w:val="22"/>
          <w:szCs w:val="22"/>
        </w:rPr>
      </w:pPr>
    </w:p>
    <w:p w:rsidR="00C51793" w:rsidRPr="00C51793" w:rsidRDefault="00C51793" w:rsidP="00C51793">
      <w:pPr>
        <w:spacing w:after="0" w:line="240" w:lineRule="auto"/>
        <w:ind w:left="567" w:hanging="567"/>
        <w:jc w:val="left"/>
        <w:rPr>
          <w:rFonts w:cs="Arial"/>
          <w:sz w:val="24"/>
          <w:szCs w:val="24"/>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C51793" w:rsidRPr="00C51793" w:rsidRDefault="00C51793" w:rsidP="00C51793">
      <w:pPr>
        <w:autoSpaceDE w:val="0"/>
        <w:autoSpaceDN w:val="0"/>
        <w:adjustRightInd w:val="0"/>
        <w:spacing w:after="0" w:line="240" w:lineRule="auto"/>
        <w:ind w:left="567" w:hanging="567"/>
        <w:rPr>
          <w:rFonts w:cs="Arial"/>
          <w:bCs/>
          <w:color w:val="000000"/>
          <w:sz w:val="24"/>
          <w:szCs w:val="24"/>
          <w:lang w:val="en-US"/>
        </w:rPr>
      </w:pPr>
    </w:p>
    <w:p w:rsidR="00E12F70" w:rsidRDefault="00E12F70" w:rsidP="00C51793">
      <w:pPr>
        <w:pStyle w:val="Tabletitle"/>
        <w:ind w:left="284"/>
        <w:rPr>
          <w:rFonts w:cs="Arial"/>
          <w:sz w:val="22"/>
          <w:szCs w:val="22"/>
        </w:rPr>
      </w:pPr>
    </w:p>
    <w:p w:rsidR="00E12F70" w:rsidRDefault="00E12F70">
      <w:pPr>
        <w:spacing w:after="0" w:line="240" w:lineRule="auto"/>
        <w:jc w:val="left"/>
        <w:rPr>
          <w:rFonts w:cs="Arial"/>
          <w:b/>
          <w:sz w:val="22"/>
          <w:szCs w:val="22"/>
        </w:rPr>
      </w:pPr>
      <w:r>
        <w:rPr>
          <w:rFonts w:cs="Arial"/>
          <w:sz w:val="22"/>
          <w:szCs w:val="22"/>
        </w:rPr>
        <w:br w:type="page"/>
      </w:r>
    </w:p>
    <w:p w:rsidR="00E12F70" w:rsidRPr="00B56338" w:rsidRDefault="00E12F70" w:rsidP="00C51793">
      <w:pPr>
        <w:pStyle w:val="Tabletitle"/>
        <w:ind w:left="284"/>
        <w:rPr>
          <w:rFonts w:cs="Arial"/>
        </w:rPr>
      </w:pPr>
    </w:p>
    <w:p w:rsidR="00E12F70" w:rsidRPr="00B56338" w:rsidRDefault="00E12F70" w:rsidP="00E12F70">
      <w:pPr>
        <w:autoSpaceDE w:val="0"/>
        <w:autoSpaceDN w:val="0"/>
        <w:adjustRightInd w:val="0"/>
        <w:rPr>
          <w:rFonts w:cs="Arial"/>
          <w:b/>
          <w:bCs/>
          <w:color w:val="000000"/>
          <w:sz w:val="22"/>
          <w:szCs w:val="22"/>
          <w:lang w:val="en-US"/>
        </w:rPr>
      </w:pPr>
      <w:r w:rsidRPr="00B56338">
        <w:rPr>
          <w:rFonts w:cs="Arial"/>
          <w:b/>
          <w:bCs/>
          <w:color w:val="000000"/>
          <w:sz w:val="22"/>
          <w:szCs w:val="22"/>
          <w:lang w:val="en-US"/>
        </w:rPr>
        <w:t>5.3 Dimensions</w:t>
      </w:r>
    </w:p>
    <w:p w:rsidR="00E12F70" w:rsidRPr="00E12F70" w:rsidRDefault="00E12F70" w:rsidP="00E12F70">
      <w:pPr>
        <w:autoSpaceDE w:val="0"/>
        <w:autoSpaceDN w:val="0"/>
        <w:adjustRightInd w:val="0"/>
        <w:spacing w:after="0" w:line="240" w:lineRule="auto"/>
        <w:rPr>
          <w:rFonts w:cs="Arial"/>
          <w:b/>
          <w:bCs/>
          <w:color w:val="000000"/>
          <w:lang w:val="en-US"/>
        </w:rPr>
      </w:pPr>
      <w:r w:rsidRPr="00E12F70">
        <w:rPr>
          <w:rFonts w:cs="Arial"/>
          <w:bCs/>
          <w:color w:val="000000"/>
          <w:lang w:val="en-US"/>
        </w:rPr>
        <w:t xml:space="preserve">When tested in accordance to KS ISO </w:t>
      </w:r>
      <w:r w:rsidR="007C464C" w:rsidRPr="008F3CAA">
        <w:rPr>
          <w:rFonts w:cs="Arial"/>
          <w:bCs/>
          <w:color w:val="000000"/>
          <w:sz w:val="22"/>
          <w:szCs w:val="22"/>
          <w:lang w:val="en-US"/>
        </w:rPr>
        <w:t xml:space="preserve"> 2286-1 </w:t>
      </w:r>
      <w:r w:rsidR="007C464C" w:rsidRPr="00E12F70">
        <w:rPr>
          <w:rFonts w:cs="Arial"/>
          <w:bCs/>
          <w:color w:val="000000"/>
          <w:lang w:val="en-US"/>
        </w:rPr>
        <w:t>the</w:t>
      </w:r>
      <w:r w:rsidRPr="00E12F70">
        <w:rPr>
          <w:rFonts w:cs="Arial"/>
          <w:bCs/>
          <w:color w:val="000000"/>
          <w:lang w:val="en-US"/>
        </w:rPr>
        <w:t xml:space="preserve"> nominal dimensions of the</w:t>
      </w:r>
      <w:r w:rsidRPr="00E12F70">
        <w:rPr>
          <w:rFonts w:cs="Arial"/>
          <w:bCs/>
          <w:lang w:val="en-US"/>
        </w:rPr>
        <w:t xml:space="preserve"> </w:t>
      </w:r>
      <w:r w:rsidRPr="00E12F70">
        <w:rPr>
          <w:rFonts w:cs="Arial"/>
          <w:bCs/>
          <w:color w:val="000000"/>
          <w:lang w:val="en-US"/>
        </w:rPr>
        <w:t xml:space="preserve">tarpaulins used in post-harvest handling of agricultural produce shall be as declared subject to a tolerance of ± 2 % of the declared dimensions </w:t>
      </w:r>
    </w:p>
    <w:p w:rsidR="00E12F70" w:rsidRPr="00E12F70" w:rsidRDefault="00E12F70" w:rsidP="00E12F70">
      <w:pPr>
        <w:autoSpaceDE w:val="0"/>
        <w:autoSpaceDN w:val="0"/>
        <w:adjustRightInd w:val="0"/>
        <w:spacing w:after="0" w:line="240" w:lineRule="auto"/>
        <w:rPr>
          <w:rFonts w:cs="Arial"/>
          <w:b/>
          <w:lang w:val="en-US"/>
        </w:rPr>
      </w:pPr>
    </w:p>
    <w:p w:rsidR="00E12F70" w:rsidRPr="00E12F70" w:rsidRDefault="00E12F70" w:rsidP="00E12F70">
      <w:pPr>
        <w:autoSpaceDE w:val="0"/>
        <w:autoSpaceDN w:val="0"/>
        <w:adjustRightInd w:val="0"/>
        <w:spacing w:after="0" w:line="240" w:lineRule="auto"/>
        <w:rPr>
          <w:rFonts w:cs="Arial"/>
          <w:b/>
          <w:bCs/>
          <w:sz w:val="22"/>
          <w:szCs w:val="22"/>
          <w:lang w:val="en-US"/>
        </w:rPr>
      </w:pPr>
    </w:p>
    <w:p w:rsidR="00E12F70" w:rsidRPr="00E12F70" w:rsidRDefault="00E12F70" w:rsidP="00E12F70">
      <w:pPr>
        <w:autoSpaceDE w:val="0"/>
        <w:autoSpaceDN w:val="0"/>
        <w:adjustRightInd w:val="0"/>
        <w:spacing w:after="0" w:line="240" w:lineRule="auto"/>
        <w:rPr>
          <w:rFonts w:cs="Arial"/>
          <w:b/>
          <w:sz w:val="28"/>
          <w:szCs w:val="28"/>
          <w:lang w:val="en-US"/>
        </w:rPr>
      </w:pPr>
      <w:r w:rsidRPr="00E12F70">
        <w:rPr>
          <w:rFonts w:cs="Arial"/>
          <w:b/>
          <w:sz w:val="28"/>
          <w:szCs w:val="28"/>
          <w:lang w:val="en-US"/>
        </w:rPr>
        <w:t>5.4 Food grade requirements</w:t>
      </w:r>
    </w:p>
    <w:p w:rsidR="00E12F70" w:rsidRPr="00E12F70" w:rsidRDefault="00E12F70" w:rsidP="00E12F70">
      <w:pPr>
        <w:autoSpaceDE w:val="0"/>
        <w:autoSpaceDN w:val="0"/>
        <w:adjustRightInd w:val="0"/>
        <w:spacing w:after="0" w:line="240" w:lineRule="auto"/>
        <w:rPr>
          <w:rFonts w:cs="Arial"/>
          <w:b/>
          <w:bCs/>
          <w:color w:val="000000"/>
          <w:lang w:val="en-US"/>
        </w:rPr>
      </w:pPr>
    </w:p>
    <w:p w:rsidR="00E12F70" w:rsidRPr="00E12F70" w:rsidRDefault="00E12F70" w:rsidP="00E12F70">
      <w:pPr>
        <w:keepNext/>
        <w:tabs>
          <w:tab w:val="left" w:pos="660"/>
          <w:tab w:val="left" w:pos="880"/>
        </w:tabs>
        <w:suppressAutoHyphens/>
        <w:spacing w:before="60" w:line="-230" w:lineRule="auto"/>
        <w:jc w:val="left"/>
        <w:outlineLvl w:val="2"/>
        <w:rPr>
          <w:rFonts w:cs="Arial"/>
          <w:b/>
        </w:rPr>
      </w:pPr>
      <w:r w:rsidRPr="00E12F70">
        <w:rPr>
          <w:rFonts w:cs="Arial"/>
          <w:b/>
        </w:rPr>
        <w:t>5</w:t>
      </w:r>
      <w:r w:rsidRPr="00E12F70">
        <w:rPr>
          <w:rFonts w:cs="Arial"/>
          <w:b/>
          <w:sz w:val="22"/>
          <w:szCs w:val="22"/>
        </w:rPr>
        <w:t>.4.1</w:t>
      </w:r>
      <w:r w:rsidRPr="00E12F70">
        <w:rPr>
          <w:rFonts w:cs="Arial"/>
          <w:b/>
          <w:sz w:val="22"/>
          <w:szCs w:val="22"/>
        </w:rPr>
        <w:tab/>
        <w:t>Overall migration</w:t>
      </w:r>
    </w:p>
    <w:p w:rsidR="00E12F70" w:rsidRPr="00E12F70" w:rsidRDefault="00E12F70" w:rsidP="00E12F70">
      <w:pPr>
        <w:autoSpaceDE w:val="0"/>
        <w:autoSpaceDN w:val="0"/>
        <w:adjustRightInd w:val="0"/>
        <w:rPr>
          <w:rFonts w:cs="Arial"/>
        </w:rPr>
      </w:pPr>
      <w:r w:rsidRPr="00E12F70">
        <w:rPr>
          <w:rFonts w:cs="Arial"/>
        </w:rPr>
        <w:t xml:space="preserve">When tested in accordance with the method specified in FDEAS 985-1, woven high density polyethylene </w:t>
      </w:r>
      <w:r w:rsidRPr="00E12F70">
        <w:rPr>
          <w:rFonts w:cs="Arial"/>
          <w:bCs/>
          <w:color w:val="000000"/>
          <w:lang w:val="en-US"/>
        </w:rPr>
        <w:t xml:space="preserve">Tarpaulins </w:t>
      </w:r>
      <w:r w:rsidRPr="00E12F70">
        <w:rPr>
          <w:rFonts w:cs="Arial"/>
        </w:rPr>
        <w:t xml:space="preserve">shall comply with the overall migration limits of 60 mg/kg (max.) </w:t>
      </w:r>
    </w:p>
    <w:p w:rsidR="00E12F70" w:rsidRPr="00E12F70" w:rsidRDefault="00E12F70" w:rsidP="00E12F70">
      <w:pPr>
        <w:autoSpaceDE w:val="0"/>
        <w:autoSpaceDN w:val="0"/>
        <w:adjustRightInd w:val="0"/>
        <w:rPr>
          <w:rFonts w:cs="Arial"/>
        </w:rPr>
      </w:pPr>
    </w:p>
    <w:p w:rsidR="00E12F70" w:rsidRPr="00E12F70" w:rsidRDefault="00E12F70" w:rsidP="00E12F70">
      <w:pPr>
        <w:keepNext/>
        <w:tabs>
          <w:tab w:val="left" w:pos="660"/>
          <w:tab w:val="left" w:pos="880"/>
        </w:tabs>
        <w:suppressAutoHyphens/>
        <w:spacing w:before="60" w:line="-230" w:lineRule="auto"/>
        <w:jc w:val="left"/>
        <w:outlineLvl w:val="2"/>
        <w:rPr>
          <w:rFonts w:cs="Arial"/>
          <w:b/>
          <w:sz w:val="22"/>
          <w:szCs w:val="22"/>
        </w:rPr>
      </w:pPr>
      <w:r w:rsidRPr="00E12F70">
        <w:rPr>
          <w:rFonts w:cs="Arial"/>
          <w:b/>
          <w:sz w:val="22"/>
          <w:szCs w:val="22"/>
        </w:rPr>
        <w:t>5.4.2</w:t>
      </w:r>
      <w:r w:rsidRPr="00E12F70">
        <w:rPr>
          <w:rFonts w:cs="Arial"/>
          <w:b/>
          <w:sz w:val="22"/>
          <w:szCs w:val="22"/>
        </w:rPr>
        <w:tab/>
        <w:t>Pigments, colorants and heavy metals</w:t>
      </w:r>
    </w:p>
    <w:p w:rsidR="00E12F70" w:rsidRPr="00E12F70" w:rsidRDefault="00E12F70" w:rsidP="00E12F70">
      <w:pPr>
        <w:rPr>
          <w:rFonts w:cs="Arial"/>
        </w:rPr>
      </w:pPr>
      <w:r w:rsidRPr="00E12F70">
        <w:rPr>
          <w:rFonts w:cs="Arial"/>
        </w:rPr>
        <w:t>When tested in accordance with FDEAS 985-1, woven high density polyethylene Tarpaulins shall comply with the list and limits of the pigments, colorants and heavy metals specified therein.</w:t>
      </w:r>
    </w:p>
    <w:p w:rsidR="00E12F70" w:rsidRPr="00E12F70" w:rsidRDefault="00E12F70" w:rsidP="00E12F70">
      <w:pPr>
        <w:autoSpaceDE w:val="0"/>
        <w:autoSpaceDN w:val="0"/>
        <w:adjustRightInd w:val="0"/>
        <w:spacing w:after="0" w:line="240" w:lineRule="auto"/>
        <w:rPr>
          <w:rFonts w:cs="Arial"/>
          <w:b/>
          <w:bCs/>
          <w:color w:val="000000"/>
          <w:lang w:val="en-US"/>
        </w:rPr>
      </w:pPr>
    </w:p>
    <w:p w:rsidR="00E12F70" w:rsidRPr="00E12F70" w:rsidRDefault="00E12F70" w:rsidP="00E12F70">
      <w:pPr>
        <w:autoSpaceDE w:val="0"/>
        <w:autoSpaceDN w:val="0"/>
        <w:adjustRightInd w:val="0"/>
        <w:spacing w:after="0" w:line="240" w:lineRule="auto"/>
        <w:rPr>
          <w:rFonts w:cs="Arial"/>
          <w:b/>
          <w:bCs/>
          <w:color w:val="000000"/>
          <w:sz w:val="32"/>
          <w:szCs w:val="32"/>
          <w:lang w:val="en-US"/>
        </w:rPr>
      </w:pPr>
      <w:r w:rsidRPr="00E12F70">
        <w:rPr>
          <w:rFonts w:cs="Arial"/>
          <w:b/>
          <w:bCs/>
          <w:color w:val="000000"/>
          <w:sz w:val="32"/>
          <w:szCs w:val="32"/>
          <w:lang w:val="en-US"/>
        </w:rPr>
        <w:t>6</w:t>
      </w:r>
      <w:r w:rsidRPr="00E12F70">
        <w:rPr>
          <w:rFonts w:cs="Arial"/>
          <w:b/>
          <w:bCs/>
          <w:color w:val="000000"/>
          <w:sz w:val="32"/>
          <w:szCs w:val="32"/>
          <w:lang w:val="en-US"/>
        </w:rPr>
        <w:tab/>
        <w:t>Packaging</w:t>
      </w:r>
    </w:p>
    <w:p w:rsidR="00E12F70" w:rsidRPr="00E12F70" w:rsidRDefault="00E12F70" w:rsidP="00E12F70">
      <w:pPr>
        <w:autoSpaceDE w:val="0"/>
        <w:autoSpaceDN w:val="0"/>
        <w:adjustRightInd w:val="0"/>
        <w:spacing w:after="0" w:line="240" w:lineRule="auto"/>
        <w:rPr>
          <w:rFonts w:cs="Arial"/>
          <w:lang w:val="en-US"/>
        </w:rPr>
      </w:pPr>
    </w:p>
    <w:p w:rsidR="00E12F70" w:rsidRPr="00B56338" w:rsidRDefault="00E12F70" w:rsidP="00E12F70">
      <w:pPr>
        <w:autoSpaceDE w:val="0"/>
        <w:autoSpaceDN w:val="0"/>
        <w:adjustRightInd w:val="0"/>
        <w:spacing w:after="0" w:line="240" w:lineRule="auto"/>
        <w:rPr>
          <w:rFonts w:cs="Arial"/>
          <w:color w:val="000000"/>
          <w:lang w:val="en-US"/>
        </w:rPr>
      </w:pPr>
      <w:r w:rsidRPr="00E12F70">
        <w:rPr>
          <w:rFonts w:cs="Arial"/>
          <w:b/>
          <w:lang w:val="en-US"/>
        </w:rPr>
        <w:t>6.1.</w:t>
      </w:r>
      <w:r w:rsidRPr="00E12F70">
        <w:rPr>
          <w:rFonts w:cs="Arial"/>
          <w:lang w:val="en-US"/>
        </w:rPr>
        <w:tab/>
      </w:r>
      <w:r w:rsidR="00E34D74">
        <w:rPr>
          <w:rFonts w:cs="Arial"/>
        </w:rPr>
        <w:t>W</w:t>
      </w:r>
      <w:r w:rsidRPr="00E12F70">
        <w:rPr>
          <w:rFonts w:cs="Arial"/>
        </w:rPr>
        <w:t xml:space="preserve">oven high density polyethylene </w:t>
      </w:r>
      <w:r w:rsidRPr="00E12F70">
        <w:rPr>
          <w:rFonts w:cs="Arial"/>
          <w:lang w:val="en-US"/>
        </w:rPr>
        <w:t>Tarpaulins shall</w:t>
      </w:r>
      <w:r w:rsidRPr="00E12F70">
        <w:rPr>
          <w:rFonts w:cs="Arial"/>
          <w:color w:val="000000"/>
          <w:lang w:val="en-US"/>
        </w:rPr>
        <w:t xml:space="preserve"> be packed in materials that prevents it from damage, contamination during handling, storage and transportation.</w:t>
      </w:r>
    </w:p>
    <w:p w:rsidR="00E12F70" w:rsidRPr="0096260E" w:rsidRDefault="00E12F70" w:rsidP="00E12F70">
      <w:pPr>
        <w:autoSpaceDE w:val="0"/>
        <w:autoSpaceDN w:val="0"/>
        <w:adjustRightInd w:val="0"/>
        <w:spacing w:after="0" w:line="240" w:lineRule="auto"/>
        <w:rPr>
          <w:rFonts w:cs="Arial"/>
          <w:color w:val="000000"/>
          <w:sz w:val="32"/>
          <w:szCs w:val="32"/>
          <w:lang w:val="en-US"/>
        </w:rPr>
      </w:pPr>
    </w:p>
    <w:p w:rsidR="00E12F70" w:rsidRPr="00E12F70" w:rsidRDefault="0096260E" w:rsidP="00E12F70">
      <w:pPr>
        <w:autoSpaceDE w:val="0"/>
        <w:autoSpaceDN w:val="0"/>
        <w:adjustRightInd w:val="0"/>
        <w:spacing w:after="0" w:line="240" w:lineRule="auto"/>
        <w:rPr>
          <w:rFonts w:cs="Arial"/>
          <w:color w:val="000000"/>
          <w:sz w:val="32"/>
          <w:szCs w:val="32"/>
          <w:lang w:val="en-US"/>
        </w:rPr>
      </w:pPr>
      <w:r w:rsidRPr="0096260E">
        <w:rPr>
          <w:rFonts w:cs="Arial"/>
          <w:b/>
          <w:color w:val="000000"/>
          <w:sz w:val="32"/>
          <w:szCs w:val="32"/>
          <w:lang w:val="en-US"/>
        </w:rPr>
        <w:t>7</w:t>
      </w:r>
      <w:r w:rsidR="00E12F70" w:rsidRPr="00E12F70">
        <w:rPr>
          <w:rFonts w:cs="Arial"/>
          <w:b/>
          <w:color w:val="000000"/>
          <w:sz w:val="32"/>
          <w:szCs w:val="32"/>
          <w:lang w:val="en-US"/>
        </w:rPr>
        <w:tab/>
        <w:t xml:space="preserve">Labelling </w:t>
      </w:r>
    </w:p>
    <w:p w:rsidR="00E12F70" w:rsidRPr="00E12F70" w:rsidRDefault="00E12F70" w:rsidP="00E12F70">
      <w:pPr>
        <w:autoSpaceDE w:val="0"/>
        <w:autoSpaceDN w:val="0"/>
        <w:adjustRightInd w:val="0"/>
        <w:spacing w:after="0" w:line="240" w:lineRule="auto"/>
        <w:rPr>
          <w:rFonts w:cs="Arial"/>
          <w:color w:val="000000"/>
          <w:lang w:val="en-US"/>
        </w:rPr>
      </w:pPr>
    </w:p>
    <w:p w:rsidR="00E12F70" w:rsidRPr="00E12F70" w:rsidRDefault="00E12F70" w:rsidP="00E12F70">
      <w:pPr>
        <w:autoSpaceDE w:val="0"/>
        <w:autoSpaceDN w:val="0"/>
        <w:adjustRightInd w:val="0"/>
        <w:spacing w:after="0" w:line="240" w:lineRule="auto"/>
        <w:rPr>
          <w:rFonts w:cs="Arial"/>
          <w:color w:val="000000"/>
          <w:lang w:val="en-US"/>
        </w:rPr>
      </w:pPr>
      <w:r w:rsidRPr="00E12F70">
        <w:rPr>
          <w:rFonts w:cs="Arial"/>
          <w:color w:val="000000"/>
          <w:lang w:val="en-US"/>
        </w:rPr>
        <w:t xml:space="preserve">The </w:t>
      </w:r>
      <w:r w:rsidRPr="00E12F70">
        <w:rPr>
          <w:rFonts w:cs="Arial"/>
        </w:rPr>
        <w:t xml:space="preserve">woven high density polyethylene </w:t>
      </w:r>
      <w:r w:rsidRPr="00E12F70">
        <w:rPr>
          <w:rFonts w:cs="Arial"/>
          <w:color w:val="000000"/>
          <w:lang w:val="en-US"/>
        </w:rPr>
        <w:t xml:space="preserve">tarpaulin shall be legibly and indelibly marked with the following information </w:t>
      </w:r>
    </w:p>
    <w:p w:rsidR="00E12F70" w:rsidRPr="00E12F70" w:rsidRDefault="00E12F70" w:rsidP="00E12F70">
      <w:pPr>
        <w:autoSpaceDE w:val="0"/>
        <w:autoSpaceDN w:val="0"/>
        <w:adjustRightInd w:val="0"/>
        <w:spacing w:after="0" w:line="240" w:lineRule="auto"/>
        <w:rPr>
          <w:rFonts w:cs="Arial"/>
          <w:color w:val="000000"/>
          <w:lang w:val="en-US"/>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Manufacturer’s name, address and /or registered trade mark.</w:t>
      </w:r>
    </w:p>
    <w:p w:rsidR="00E12F70" w:rsidRPr="00E12F70" w:rsidRDefault="00E12F70" w:rsidP="00E12F70">
      <w:pPr>
        <w:autoSpaceDE w:val="0"/>
        <w:autoSpaceDN w:val="0"/>
        <w:adjustRightInd w:val="0"/>
        <w:spacing w:after="0" w:line="240" w:lineRule="auto"/>
        <w:rPr>
          <w:rFonts w:cs="Arial"/>
          <w:color w:val="000000"/>
          <w:lang w:val="en-US"/>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 xml:space="preserve">Dimensions of </w:t>
      </w:r>
      <w:r w:rsidRPr="00E12F70">
        <w:rPr>
          <w:rFonts w:cs="Arial"/>
        </w:rPr>
        <w:t xml:space="preserve">woven high density polyethylene </w:t>
      </w:r>
      <w:r w:rsidRPr="00E12F70">
        <w:rPr>
          <w:rFonts w:cs="Arial"/>
          <w:color w:val="000000"/>
        </w:rPr>
        <w:t>tarpaulin.</w:t>
      </w:r>
    </w:p>
    <w:p w:rsidR="00E12F70" w:rsidRPr="00E12F70" w:rsidRDefault="00E12F70" w:rsidP="00E12F70">
      <w:pPr>
        <w:spacing w:after="0" w:line="240" w:lineRule="auto"/>
        <w:jc w:val="left"/>
        <w:rPr>
          <w:rFonts w:cs="Arial"/>
          <w:color w:val="000000"/>
          <w:lang w:val="en-US"/>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 xml:space="preserve">Batch number </w:t>
      </w:r>
    </w:p>
    <w:p w:rsidR="00E12F70" w:rsidRPr="00E12F70" w:rsidRDefault="00E12F70" w:rsidP="00E12F70">
      <w:pPr>
        <w:spacing w:after="0" w:line="240" w:lineRule="auto"/>
        <w:ind w:left="720"/>
        <w:jc w:val="left"/>
        <w:rPr>
          <w:rFonts w:cs="Arial"/>
          <w:color w:val="000000"/>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Instruction for correct use</w:t>
      </w:r>
    </w:p>
    <w:p w:rsidR="00E12F70" w:rsidRPr="00E12F70" w:rsidRDefault="00E12F70" w:rsidP="00E12F70">
      <w:pPr>
        <w:spacing w:after="0" w:line="240" w:lineRule="auto"/>
        <w:ind w:left="720"/>
        <w:jc w:val="left"/>
        <w:rPr>
          <w:rFonts w:cs="Arial"/>
          <w:color w:val="000000"/>
        </w:rPr>
      </w:pPr>
    </w:p>
    <w:p w:rsidR="00E12F70" w:rsidRPr="00E12F70" w:rsidRDefault="00E12F70" w:rsidP="00E12F70">
      <w:pPr>
        <w:numPr>
          <w:ilvl w:val="0"/>
          <w:numId w:val="37"/>
        </w:numPr>
        <w:autoSpaceDE w:val="0"/>
        <w:autoSpaceDN w:val="0"/>
        <w:adjustRightInd w:val="0"/>
        <w:spacing w:after="0" w:line="240" w:lineRule="auto"/>
        <w:jc w:val="left"/>
        <w:rPr>
          <w:rFonts w:cs="Arial"/>
          <w:color w:val="000000"/>
        </w:rPr>
      </w:pPr>
      <w:r w:rsidRPr="00E12F70">
        <w:rPr>
          <w:rFonts w:cs="Arial"/>
          <w:color w:val="000000"/>
        </w:rPr>
        <w:t xml:space="preserve">Instruction for storage </w:t>
      </w:r>
    </w:p>
    <w:p w:rsidR="00E12F70" w:rsidRPr="00E12F70" w:rsidRDefault="00E12F70" w:rsidP="00E12F70">
      <w:pPr>
        <w:autoSpaceDE w:val="0"/>
        <w:autoSpaceDN w:val="0"/>
        <w:adjustRightInd w:val="0"/>
        <w:spacing w:after="0" w:line="240" w:lineRule="auto"/>
        <w:rPr>
          <w:rFonts w:cs="Arial"/>
          <w:color w:val="000000"/>
          <w:lang w:val="en-US"/>
        </w:rPr>
      </w:pPr>
    </w:p>
    <w:p w:rsidR="00E12F70" w:rsidRPr="00E12F70" w:rsidRDefault="00E12F70" w:rsidP="00E12F70">
      <w:pPr>
        <w:numPr>
          <w:ilvl w:val="0"/>
          <w:numId w:val="36"/>
        </w:numPr>
        <w:autoSpaceDE w:val="0"/>
        <w:autoSpaceDN w:val="0"/>
        <w:adjustRightInd w:val="0"/>
        <w:spacing w:after="0" w:line="240" w:lineRule="auto"/>
        <w:jc w:val="left"/>
        <w:rPr>
          <w:rFonts w:cs="Arial"/>
          <w:color w:val="000000"/>
        </w:rPr>
      </w:pPr>
      <w:r w:rsidRPr="00E12F70">
        <w:rPr>
          <w:rFonts w:cs="Arial"/>
          <w:color w:val="000000"/>
        </w:rPr>
        <w:t xml:space="preserve">country of manufacture </w:t>
      </w:r>
    </w:p>
    <w:p w:rsidR="00E12F70" w:rsidRPr="00E12F70" w:rsidRDefault="00E12F70" w:rsidP="00E12F70">
      <w:pPr>
        <w:autoSpaceDE w:val="0"/>
        <w:autoSpaceDN w:val="0"/>
        <w:adjustRightInd w:val="0"/>
        <w:spacing w:after="0" w:line="240" w:lineRule="auto"/>
        <w:rPr>
          <w:rFonts w:cs="Arial"/>
          <w:b/>
          <w:color w:val="000000"/>
          <w:lang w:val="en-US"/>
        </w:rPr>
      </w:pPr>
    </w:p>
    <w:p w:rsidR="00E12F70" w:rsidRPr="00E12F70" w:rsidRDefault="00E12F70" w:rsidP="00E12F70">
      <w:pPr>
        <w:keepNext/>
        <w:tabs>
          <w:tab w:val="left" w:pos="400"/>
          <w:tab w:val="left" w:pos="560"/>
        </w:tabs>
        <w:suppressAutoHyphens/>
        <w:spacing w:before="270" w:line="-270" w:lineRule="auto"/>
        <w:jc w:val="left"/>
        <w:outlineLvl w:val="0"/>
        <w:rPr>
          <w:rFonts w:eastAsia="Arial" w:cs="Arial"/>
          <w:b/>
          <w:sz w:val="28"/>
          <w:szCs w:val="28"/>
        </w:rPr>
      </w:pPr>
      <w:r w:rsidRPr="00E12F70">
        <w:rPr>
          <w:rFonts w:eastAsia="Arial" w:cs="Arial"/>
          <w:b/>
          <w:sz w:val="28"/>
          <w:szCs w:val="28"/>
        </w:rPr>
        <w:t>7</w:t>
      </w:r>
      <w:r w:rsidRPr="00E12F70">
        <w:rPr>
          <w:rFonts w:eastAsia="Arial" w:cs="Arial"/>
          <w:b/>
          <w:sz w:val="28"/>
          <w:szCs w:val="28"/>
        </w:rPr>
        <w:tab/>
        <w:t xml:space="preserve">SAMPLING </w:t>
      </w:r>
    </w:p>
    <w:p w:rsidR="00E12F70" w:rsidRPr="00E12F70" w:rsidRDefault="00E12F70" w:rsidP="00E12F70">
      <w:pPr>
        <w:rPr>
          <w:rFonts w:eastAsia="Arial" w:cs="Arial"/>
        </w:rPr>
      </w:pPr>
      <w:r w:rsidRPr="00E12F70">
        <w:rPr>
          <w:rFonts w:eastAsia="Arial" w:cs="Arial"/>
        </w:rPr>
        <w:t>Sampling shall be done in accordance with ISO 24153.</w:t>
      </w:r>
    </w:p>
    <w:p w:rsidR="00E12F70" w:rsidRPr="00E12F70" w:rsidRDefault="00E12F70" w:rsidP="0096260E">
      <w:pPr>
        <w:keepNext/>
        <w:tabs>
          <w:tab w:val="left" w:pos="540"/>
          <w:tab w:val="left" w:pos="700"/>
        </w:tabs>
        <w:suppressAutoHyphens/>
        <w:spacing w:before="60" w:line="-250" w:lineRule="auto"/>
        <w:jc w:val="left"/>
        <w:outlineLvl w:val="1"/>
        <w:rPr>
          <w:rFonts w:eastAsia="Arial" w:cs="Arial"/>
          <w:b/>
        </w:rPr>
      </w:pPr>
      <w:r w:rsidRPr="00B56338">
        <w:rPr>
          <w:rFonts w:eastAsia="Arial" w:cs="Arial"/>
          <w:b/>
        </w:rPr>
        <w:t xml:space="preserve">7.1 </w:t>
      </w:r>
      <w:r w:rsidRPr="00E12F70">
        <w:rPr>
          <w:rFonts w:eastAsia="Arial" w:cs="Arial"/>
          <w:b/>
        </w:rPr>
        <w:t xml:space="preserve">Lot </w:t>
      </w:r>
    </w:p>
    <w:p w:rsidR="00E12F70" w:rsidRPr="00E12F70" w:rsidRDefault="0096260E" w:rsidP="0096260E">
      <w:pPr>
        <w:tabs>
          <w:tab w:val="left" w:pos="720"/>
        </w:tabs>
        <w:rPr>
          <w:rFonts w:eastAsia="Arial" w:cs="Arial"/>
        </w:rPr>
      </w:pPr>
      <w:r>
        <w:rPr>
          <w:rFonts w:eastAsia="Arial" w:cs="Arial"/>
          <w:b/>
        </w:rPr>
        <w:t xml:space="preserve"> </w:t>
      </w:r>
      <w:r w:rsidR="00E12F70" w:rsidRPr="00E12F70">
        <w:rPr>
          <w:rFonts w:eastAsia="Arial" w:cs="Arial"/>
          <w:b/>
        </w:rPr>
        <w:t>7.1.1</w:t>
      </w:r>
      <w:r w:rsidR="00E12F70" w:rsidRPr="00B56338">
        <w:rPr>
          <w:rFonts w:eastAsia="Arial" w:cs="Arial"/>
        </w:rPr>
        <w:t xml:space="preserve"> </w:t>
      </w:r>
      <w:r w:rsidR="00E12F70" w:rsidRPr="00E12F70">
        <w:rPr>
          <w:rFonts w:eastAsia="Arial" w:cs="Arial"/>
        </w:rPr>
        <w:t>The quantity of the same type and quality delivered to one buyer against one dispatch note shall constitute a lot.</w:t>
      </w:r>
    </w:p>
    <w:p w:rsidR="00E12F70" w:rsidRPr="00E12F70" w:rsidRDefault="00E12F70" w:rsidP="00942E26">
      <w:pPr>
        <w:tabs>
          <w:tab w:val="left" w:pos="720"/>
        </w:tabs>
        <w:rPr>
          <w:rFonts w:eastAsia="Arial" w:cs="Arial"/>
        </w:rPr>
      </w:pPr>
      <w:r w:rsidRPr="00E12F70">
        <w:rPr>
          <w:rFonts w:eastAsia="Arial" w:cs="Arial"/>
          <w:b/>
        </w:rPr>
        <w:t>7.1.2</w:t>
      </w:r>
      <w:r w:rsidRPr="00B56338">
        <w:rPr>
          <w:rFonts w:eastAsia="Arial" w:cs="Arial"/>
        </w:rPr>
        <w:t xml:space="preserve"> </w:t>
      </w:r>
      <w:r w:rsidRPr="00E12F70">
        <w:rPr>
          <w:rFonts w:eastAsia="Arial" w:cs="Arial"/>
        </w:rPr>
        <w:t xml:space="preserve">The conformity of the lot to the requirements of this </w:t>
      </w:r>
      <w:r w:rsidRPr="00E12F70">
        <w:rPr>
          <w:rFonts w:cs="Arial"/>
          <w:lang w:eastAsia="en-GB"/>
        </w:rPr>
        <w:t xml:space="preserve">Standard </w:t>
      </w:r>
      <w:r w:rsidRPr="00E12F70">
        <w:rPr>
          <w:rFonts w:eastAsia="Arial" w:cs="Arial"/>
        </w:rPr>
        <w:t>shall be determined on the basis of tests carried out on the samples selected from the lot.</w:t>
      </w:r>
    </w:p>
    <w:p w:rsidR="0096260E" w:rsidRDefault="00E12F70" w:rsidP="00AF528A">
      <w:pPr>
        <w:tabs>
          <w:tab w:val="left" w:pos="720"/>
        </w:tabs>
        <w:rPr>
          <w:rFonts w:eastAsia="Arial" w:cs="Arial"/>
        </w:rPr>
      </w:pPr>
      <w:r w:rsidRPr="00E12F70">
        <w:rPr>
          <w:rFonts w:eastAsia="Arial" w:cs="Arial"/>
          <w:b/>
        </w:rPr>
        <w:lastRenderedPageBreak/>
        <w:t>7.1.3</w:t>
      </w:r>
      <w:r w:rsidRPr="00B56338">
        <w:rPr>
          <w:rFonts w:eastAsia="Arial" w:cs="Arial"/>
        </w:rPr>
        <w:t xml:space="preserve"> </w:t>
      </w:r>
      <w:r w:rsidRPr="00E12F70">
        <w:rPr>
          <w:rFonts w:eastAsia="Arial" w:cs="Arial"/>
        </w:rPr>
        <w:t>The number of pieces to be selected at random from a lot shall be in accordance with Table 3.</w:t>
      </w:r>
    </w:p>
    <w:p w:rsidR="00E12F70" w:rsidRPr="003D1D82" w:rsidRDefault="00E12F70" w:rsidP="0096260E">
      <w:pPr>
        <w:tabs>
          <w:tab w:val="left" w:pos="720"/>
        </w:tabs>
        <w:ind w:left="-993"/>
        <w:jc w:val="center"/>
        <w:rPr>
          <w:rFonts w:eastAsia="Arial" w:cs="Arial"/>
          <w:b/>
        </w:rPr>
      </w:pPr>
      <w:r w:rsidRPr="003D1D82">
        <w:rPr>
          <w:rFonts w:cs="Arial"/>
          <w:b/>
          <w:snapToGrid w:val="0"/>
        </w:rPr>
        <w:t>Table 3</w:t>
      </w:r>
      <w:r w:rsidRPr="003D1D82">
        <w:rPr>
          <w:rFonts w:eastAsia="Arial" w:cs="Arial"/>
          <w:b/>
          <w:snapToGrid w:val="0"/>
        </w:rPr>
        <w:t xml:space="preserve"> Sampling size and permissible number of non-conforming pieces</w:t>
      </w:r>
    </w:p>
    <w:p w:rsidR="00E12F70" w:rsidRPr="00E12F70" w:rsidRDefault="00E12F70" w:rsidP="00E12F70">
      <w:pPr>
        <w:spacing w:after="0" w:line="240" w:lineRule="auto"/>
        <w:jc w:val="left"/>
        <w:rPr>
          <w:rFonts w:cs="Arial"/>
        </w:rPr>
      </w:pPr>
    </w:p>
    <w:tbl>
      <w:tblPr>
        <w:tblW w:w="8820" w:type="dxa"/>
        <w:tblInd w:w="-5" w:type="dxa"/>
        <w:tblCellMar>
          <w:top w:w="12" w:type="dxa"/>
          <w:left w:w="106" w:type="dxa"/>
          <w:right w:w="105" w:type="dxa"/>
        </w:tblCellMar>
        <w:tblLook w:val="04A0" w:firstRow="1" w:lastRow="0" w:firstColumn="1" w:lastColumn="0" w:noHBand="0" w:noVBand="1"/>
      </w:tblPr>
      <w:tblGrid>
        <w:gridCol w:w="1891"/>
        <w:gridCol w:w="2161"/>
        <w:gridCol w:w="2384"/>
        <w:gridCol w:w="2384"/>
      </w:tblGrid>
      <w:tr w:rsidR="00E12F70" w:rsidRPr="00E12F70" w:rsidTr="0096260E">
        <w:trPr>
          <w:trHeight w:val="1004"/>
        </w:trPr>
        <w:tc>
          <w:tcPr>
            <w:tcW w:w="1891" w:type="dxa"/>
            <w:tcBorders>
              <w:top w:val="single" w:sz="4" w:space="0" w:color="000000"/>
              <w:left w:val="single" w:sz="4" w:space="0" w:color="000000"/>
              <w:bottom w:val="single" w:sz="4" w:space="0" w:color="000000"/>
              <w:right w:val="single" w:sz="4" w:space="0" w:color="000000"/>
            </w:tcBorders>
            <w:shd w:val="clear" w:color="auto" w:fill="auto"/>
          </w:tcPr>
          <w:p w:rsidR="00E12F70" w:rsidRPr="00E12F70" w:rsidRDefault="00E12F70" w:rsidP="00E12F70">
            <w:pPr>
              <w:spacing w:after="219" w:line="259" w:lineRule="auto"/>
              <w:ind w:left="2"/>
              <w:rPr>
                <w:rFonts w:eastAsia="Arial" w:cs="Arial"/>
              </w:rPr>
            </w:pPr>
            <w:r w:rsidRPr="00E12F70">
              <w:rPr>
                <w:rFonts w:eastAsia="Arial" w:cs="Arial"/>
              </w:rPr>
              <w:t xml:space="preserve">Number of pieces  </w:t>
            </w:r>
          </w:p>
          <w:p w:rsidR="00E12F70" w:rsidRPr="00E12F70" w:rsidRDefault="00E12F70" w:rsidP="00E12F70">
            <w:pPr>
              <w:spacing w:after="0" w:line="259" w:lineRule="auto"/>
              <w:ind w:left="2"/>
              <w:rPr>
                <w:rFonts w:eastAsia="Arial" w:cs="Arial"/>
              </w:rPr>
            </w:pPr>
            <w:r w:rsidRPr="00E12F70">
              <w:rPr>
                <w:rFonts w:eastAsia="Arial" w:cs="Arial"/>
              </w:rPr>
              <w:t xml:space="preserve">in the lot </w:t>
            </w: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E12F70" w:rsidRPr="00E12F70" w:rsidRDefault="00E12F70" w:rsidP="00E12F70">
            <w:pPr>
              <w:spacing w:after="0" w:line="259" w:lineRule="auto"/>
              <w:ind w:right="10"/>
              <w:rPr>
                <w:rFonts w:eastAsia="Arial" w:cs="Arial"/>
              </w:rPr>
            </w:pPr>
            <w:r w:rsidRPr="00E12F70">
              <w:rPr>
                <w:rFonts w:eastAsia="Arial" w:cs="Arial"/>
              </w:rPr>
              <w:t xml:space="preserve">Sample size for visual inspection </w:t>
            </w:r>
          </w:p>
        </w:tc>
        <w:tc>
          <w:tcPr>
            <w:tcW w:w="2384" w:type="dxa"/>
            <w:tcBorders>
              <w:top w:val="single" w:sz="4" w:space="0" w:color="000000"/>
              <w:left w:val="single" w:sz="4" w:space="0" w:color="000000"/>
              <w:bottom w:val="single" w:sz="4" w:space="0" w:color="000000"/>
              <w:right w:val="single" w:sz="4" w:space="0" w:color="000000"/>
            </w:tcBorders>
          </w:tcPr>
          <w:p w:rsidR="00E12F70" w:rsidRPr="00E12F70" w:rsidRDefault="00E12F70" w:rsidP="00E12F70">
            <w:pPr>
              <w:spacing w:after="20" w:line="259" w:lineRule="auto"/>
              <w:ind w:left="2"/>
              <w:rPr>
                <w:rFonts w:eastAsia="Arial" w:cs="Arial"/>
              </w:rPr>
            </w:pPr>
            <w:r w:rsidRPr="00E12F70">
              <w:rPr>
                <w:rFonts w:eastAsia="Arial" w:cs="Arial"/>
              </w:rPr>
              <w:t xml:space="preserve">Permissible no. Nonconforming pieces  </w:t>
            </w:r>
          </w:p>
        </w:tc>
        <w:tc>
          <w:tcPr>
            <w:tcW w:w="2384" w:type="dxa"/>
            <w:tcBorders>
              <w:top w:val="single" w:sz="4" w:space="0" w:color="000000"/>
              <w:left w:val="single" w:sz="4" w:space="0" w:color="000000"/>
              <w:bottom w:val="single" w:sz="4" w:space="0" w:color="000000"/>
              <w:right w:val="single" w:sz="4" w:space="0" w:color="000000"/>
            </w:tcBorders>
          </w:tcPr>
          <w:p w:rsidR="00E12F70" w:rsidRPr="00E12F70" w:rsidRDefault="00E12F70" w:rsidP="00E12F70">
            <w:pPr>
              <w:spacing w:after="20" w:line="259" w:lineRule="auto"/>
              <w:ind w:left="2"/>
              <w:rPr>
                <w:rFonts w:eastAsia="Arial" w:cs="Arial"/>
              </w:rPr>
            </w:pPr>
            <w:r w:rsidRPr="00E12F70">
              <w:rPr>
                <w:rFonts w:eastAsia="Arial" w:cs="Arial"/>
              </w:rPr>
              <w:t>Sub-sample size for  testing</w:t>
            </w:r>
          </w:p>
        </w:tc>
      </w:tr>
      <w:tr w:rsidR="00E12F70" w:rsidRPr="00E12F70" w:rsidTr="0096260E">
        <w:trPr>
          <w:trHeight w:val="2126"/>
        </w:trPr>
        <w:tc>
          <w:tcPr>
            <w:tcW w:w="1891" w:type="dxa"/>
            <w:tcBorders>
              <w:top w:val="single" w:sz="4" w:space="0" w:color="000000"/>
              <w:left w:val="single" w:sz="4" w:space="0" w:color="000000"/>
              <w:bottom w:val="single" w:sz="4" w:space="0" w:color="000000"/>
              <w:right w:val="single" w:sz="4" w:space="0" w:color="000000"/>
            </w:tcBorders>
            <w:shd w:val="clear" w:color="auto" w:fill="auto"/>
          </w:tcPr>
          <w:p w:rsidR="00E12F70" w:rsidRPr="00E12F70" w:rsidRDefault="00E12F70" w:rsidP="00E12F70">
            <w:pPr>
              <w:spacing w:after="19" w:line="259" w:lineRule="auto"/>
              <w:ind w:left="2"/>
              <w:rPr>
                <w:rFonts w:eastAsia="Arial" w:cs="Arial"/>
              </w:rPr>
            </w:pPr>
            <w:r w:rsidRPr="00E12F70">
              <w:rPr>
                <w:rFonts w:eastAsia="Arial" w:cs="Arial"/>
              </w:rPr>
              <w:t xml:space="preserve"> </w:t>
            </w:r>
          </w:p>
          <w:p w:rsidR="00E12F70" w:rsidRPr="00E12F70" w:rsidRDefault="00E12F70" w:rsidP="00E12F70">
            <w:pPr>
              <w:spacing w:after="17" w:line="259" w:lineRule="auto"/>
              <w:ind w:left="2"/>
              <w:rPr>
                <w:rFonts w:eastAsia="Arial" w:cs="Arial"/>
              </w:rPr>
            </w:pPr>
            <w:r w:rsidRPr="00E12F70">
              <w:rPr>
                <w:rFonts w:eastAsia="Arial" w:cs="Arial"/>
              </w:rPr>
              <w:t xml:space="preserve">Up   to 25 </w:t>
            </w:r>
          </w:p>
          <w:p w:rsidR="00E12F70" w:rsidRPr="00E12F70" w:rsidRDefault="00E12F70" w:rsidP="00E12F70">
            <w:pPr>
              <w:spacing w:after="17" w:line="259" w:lineRule="auto"/>
              <w:ind w:left="2"/>
              <w:rPr>
                <w:rFonts w:eastAsia="Arial" w:cs="Arial"/>
              </w:rPr>
            </w:pPr>
            <w:r w:rsidRPr="00E12F70">
              <w:rPr>
                <w:rFonts w:eastAsia="Arial" w:cs="Arial"/>
              </w:rPr>
              <w:t xml:space="preserve">26   to 50 </w:t>
            </w:r>
          </w:p>
          <w:p w:rsidR="00E12F70" w:rsidRPr="00E12F70" w:rsidRDefault="00E12F70" w:rsidP="00E12F70">
            <w:pPr>
              <w:spacing w:after="17" w:line="259" w:lineRule="auto"/>
              <w:ind w:left="2"/>
              <w:rPr>
                <w:rFonts w:eastAsia="Arial" w:cs="Arial"/>
              </w:rPr>
            </w:pPr>
            <w:r w:rsidRPr="00E12F70">
              <w:rPr>
                <w:rFonts w:eastAsia="Arial" w:cs="Arial"/>
              </w:rPr>
              <w:t xml:space="preserve">51   to 150 </w:t>
            </w:r>
          </w:p>
          <w:p w:rsidR="00E12F70" w:rsidRPr="00E12F70" w:rsidRDefault="00E12F70" w:rsidP="00E12F70">
            <w:pPr>
              <w:spacing w:after="17" w:line="259" w:lineRule="auto"/>
              <w:ind w:left="2"/>
              <w:rPr>
                <w:rFonts w:eastAsia="Arial" w:cs="Arial"/>
              </w:rPr>
            </w:pPr>
            <w:r w:rsidRPr="00E12F70">
              <w:rPr>
                <w:rFonts w:eastAsia="Arial" w:cs="Arial"/>
              </w:rPr>
              <w:t xml:space="preserve">151 to 300 </w:t>
            </w:r>
          </w:p>
          <w:p w:rsidR="00E12F70" w:rsidRPr="00E12F70" w:rsidRDefault="00E12F70" w:rsidP="00E12F70">
            <w:pPr>
              <w:spacing w:after="19" w:line="259" w:lineRule="auto"/>
              <w:ind w:left="2"/>
              <w:rPr>
                <w:rFonts w:eastAsia="Arial" w:cs="Arial"/>
              </w:rPr>
            </w:pPr>
            <w:r w:rsidRPr="00E12F70">
              <w:rPr>
                <w:rFonts w:eastAsia="Arial" w:cs="Arial"/>
              </w:rPr>
              <w:t xml:space="preserve">301 to 500 </w:t>
            </w:r>
          </w:p>
          <w:p w:rsidR="00E12F70" w:rsidRPr="00E12F70" w:rsidRDefault="00E12F70" w:rsidP="00E12F70">
            <w:pPr>
              <w:spacing w:after="17" w:line="259" w:lineRule="auto"/>
              <w:ind w:left="2"/>
              <w:rPr>
                <w:rFonts w:eastAsia="Arial" w:cs="Arial"/>
              </w:rPr>
            </w:pPr>
            <w:r w:rsidRPr="00E12F70">
              <w:rPr>
                <w:rFonts w:eastAsia="Arial" w:cs="Arial"/>
              </w:rPr>
              <w:t xml:space="preserve">501 to 1000 </w:t>
            </w:r>
          </w:p>
          <w:p w:rsidR="00E12F70" w:rsidRPr="00E12F70" w:rsidRDefault="00E12F70" w:rsidP="00E12F70">
            <w:pPr>
              <w:spacing w:after="0" w:line="259" w:lineRule="auto"/>
              <w:ind w:left="2"/>
              <w:rPr>
                <w:rFonts w:eastAsia="Arial" w:cs="Arial"/>
              </w:rPr>
            </w:pPr>
            <w:r w:rsidRPr="00E12F70">
              <w:rPr>
                <w:rFonts w:eastAsia="Arial" w:cs="Arial"/>
              </w:rPr>
              <w:t xml:space="preserve">1000 and above </w:t>
            </w:r>
          </w:p>
        </w:tc>
        <w:tc>
          <w:tcPr>
            <w:tcW w:w="2161" w:type="dxa"/>
            <w:tcBorders>
              <w:top w:val="single" w:sz="4" w:space="0" w:color="000000"/>
              <w:left w:val="single" w:sz="4" w:space="0" w:color="000000"/>
              <w:bottom w:val="single" w:sz="4" w:space="0" w:color="000000"/>
              <w:right w:val="single" w:sz="4" w:space="0" w:color="000000"/>
            </w:tcBorders>
            <w:shd w:val="clear" w:color="auto" w:fill="auto"/>
          </w:tcPr>
          <w:p w:rsidR="00E12F70" w:rsidRPr="00E12F70" w:rsidRDefault="00E12F70" w:rsidP="00E12F70">
            <w:pPr>
              <w:spacing w:after="19" w:line="259" w:lineRule="auto"/>
              <w:ind w:left="51"/>
              <w:jc w:val="center"/>
              <w:rPr>
                <w:rFonts w:eastAsia="Arial" w:cs="Arial"/>
              </w:rPr>
            </w:pPr>
            <w:r w:rsidRPr="00E12F70">
              <w:rPr>
                <w:rFonts w:eastAsia="Arial" w:cs="Arial"/>
              </w:rPr>
              <w:t xml:space="preserve"> </w:t>
            </w:r>
          </w:p>
          <w:p w:rsidR="00E12F70" w:rsidRPr="00E12F70" w:rsidRDefault="00E12F70" w:rsidP="00E12F70">
            <w:pPr>
              <w:spacing w:after="17" w:line="259" w:lineRule="auto"/>
              <w:ind w:right="4"/>
              <w:jc w:val="center"/>
              <w:rPr>
                <w:rFonts w:eastAsia="Arial" w:cs="Arial"/>
              </w:rPr>
            </w:pPr>
            <w:r w:rsidRPr="00E12F70">
              <w:rPr>
                <w:rFonts w:eastAsia="Arial" w:cs="Arial"/>
              </w:rPr>
              <w:t xml:space="preserve">3 </w:t>
            </w:r>
          </w:p>
          <w:p w:rsidR="00E12F70" w:rsidRPr="00E12F70" w:rsidRDefault="00E12F70" w:rsidP="00E12F70">
            <w:pPr>
              <w:spacing w:after="17" w:line="259" w:lineRule="auto"/>
              <w:ind w:right="4"/>
              <w:jc w:val="center"/>
              <w:rPr>
                <w:rFonts w:eastAsia="Arial" w:cs="Arial"/>
              </w:rPr>
            </w:pPr>
            <w:r w:rsidRPr="00E12F70">
              <w:rPr>
                <w:rFonts w:eastAsia="Arial" w:cs="Arial"/>
              </w:rPr>
              <w:t xml:space="preserve">5 </w:t>
            </w:r>
          </w:p>
          <w:p w:rsidR="00E12F70" w:rsidRPr="00E12F70" w:rsidRDefault="00E12F70" w:rsidP="00E12F70">
            <w:pPr>
              <w:spacing w:after="17" w:line="259" w:lineRule="auto"/>
              <w:ind w:right="4"/>
              <w:jc w:val="center"/>
              <w:rPr>
                <w:rFonts w:eastAsia="Arial" w:cs="Arial"/>
              </w:rPr>
            </w:pPr>
            <w:r w:rsidRPr="00E12F70">
              <w:rPr>
                <w:rFonts w:eastAsia="Arial" w:cs="Arial"/>
              </w:rPr>
              <w:t xml:space="preserve">8 </w:t>
            </w:r>
          </w:p>
          <w:p w:rsidR="00E12F70" w:rsidRPr="00E12F70" w:rsidRDefault="00E12F70" w:rsidP="00E12F70">
            <w:pPr>
              <w:spacing w:after="17" w:line="259" w:lineRule="auto"/>
              <w:ind w:right="9"/>
              <w:jc w:val="center"/>
              <w:rPr>
                <w:rFonts w:eastAsia="Arial" w:cs="Arial"/>
              </w:rPr>
            </w:pPr>
            <w:r w:rsidRPr="00E12F70">
              <w:rPr>
                <w:rFonts w:eastAsia="Arial" w:cs="Arial"/>
              </w:rPr>
              <w:t xml:space="preserve">13 </w:t>
            </w:r>
          </w:p>
          <w:p w:rsidR="00E12F70" w:rsidRPr="00E12F70" w:rsidRDefault="00E12F70" w:rsidP="00E12F70">
            <w:pPr>
              <w:spacing w:after="19" w:line="259" w:lineRule="auto"/>
              <w:ind w:right="9"/>
              <w:jc w:val="center"/>
              <w:rPr>
                <w:rFonts w:eastAsia="Arial" w:cs="Arial"/>
              </w:rPr>
            </w:pPr>
            <w:r w:rsidRPr="00E12F70">
              <w:rPr>
                <w:rFonts w:eastAsia="Arial" w:cs="Arial"/>
              </w:rPr>
              <w:t xml:space="preserve">20 </w:t>
            </w:r>
          </w:p>
          <w:p w:rsidR="00E12F70" w:rsidRPr="00E12F70" w:rsidRDefault="00E12F70" w:rsidP="00E12F70">
            <w:pPr>
              <w:spacing w:after="17" w:line="259" w:lineRule="auto"/>
              <w:ind w:right="9"/>
              <w:jc w:val="center"/>
              <w:rPr>
                <w:rFonts w:eastAsia="Arial" w:cs="Arial"/>
              </w:rPr>
            </w:pPr>
            <w:r w:rsidRPr="00E12F70">
              <w:rPr>
                <w:rFonts w:eastAsia="Arial" w:cs="Arial"/>
              </w:rPr>
              <w:t xml:space="preserve">32 </w:t>
            </w:r>
          </w:p>
          <w:p w:rsidR="00E12F70" w:rsidRPr="00E12F70" w:rsidRDefault="00E12F70" w:rsidP="00E12F70">
            <w:pPr>
              <w:spacing w:after="0" w:line="259" w:lineRule="auto"/>
              <w:ind w:right="9"/>
              <w:jc w:val="center"/>
              <w:rPr>
                <w:rFonts w:eastAsia="Arial" w:cs="Arial"/>
              </w:rPr>
            </w:pPr>
            <w:r w:rsidRPr="00E12F70">
              <w:rPr>
                <w:rFonts w:eastAsia="Arial" w:cs="Arial"/>
              </w:rPr>
              <w:t xml:space="preserve">50 </w:t>
            </w:r>
          </w:p>
        </w:tc>
        <w:tc>
          <w:tcPr>
            <w:tcW w:w="2384" w:type="dxa"/>
            <w:tcBorders>
              <w:top w:val="single" w:sz="4" w:space="0" w:color="000000"/>
              <w:left w:val="single" w:sz="4" w:space="0" w:color="000000"/>
              <w:bottom w:val="single" w:sz="4" w:space="0" w:color="000000"/>
              <w:right w:val="single" w:sz="4" w:space="0" w:color="000000"/>
            </w:tcBorders>
          </w:tcPr>
          <w:p w:rsidR="00E12F70" w:rsidRPr="00E12F70" w:rsidRDefault="00E12F70" w:rsidP="00E12F70">
            <w:pPr>
              <w:spacing w:after="19" w:line="259" w:lineRule="auto"/>
              <w:ind w:left="52"/>
              <w:jc w:val="center"/>
              <w:rPr>
                <w:rFonts w:eastAsia="Arial" w:cs="Arial"/>
              </w:rPr>
            </w:pPr>
            <w:r w:rsidRPr="00E12F70">
              <w:rPr>
                <w:rFonts w:eastAsia="Arial" w:cs="Arial"/>
              </w:rPr>
              <w:t xml:space="preserve">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0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0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0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1 </w:t>
            </w:r>
          </w:p>
          <w:p w:rsidR="00E12F70" w:rsidRPr="00E12F70" w:rsidRDefault="00E12F70" w:rsidP="00E12F70">
            <w:pPr>
              <w:spacing w:after="19" w:line="259" w:lineRule="auto"/>
              <w:ind w:right="3"/>
              <w:jc w:val="center"/>
              <w:rPr>
                <w:rFonts w:eastAsia="Arial" w:cs="Arial"/>
              </w:rPr>
            </w:pPr>
            <w:r w:rsidRPr="00E12F70">
              <w:rPr>
                <w:rFonts w:eastAsia="Arial" w:cs="Arial"/>
              </w:rPr>
              <w:t xml:space="preserve">1 </w:t>
            </w:r>
          </w:p>
          <w:p w:rsidR="00E12F70" w:rsidRPr="00E12F70" w:rsidRDefault="00E12F70" w:rsidP="00E12F70">
            <w:pPr>
              <w:spacing w:after="17" w:line="259" w:lineRule="auto"/>
              <w:ind w:right="3"/>
              <w:jc w:val="center"/>
              <w:rPr>
                <w:rFonts w:eastAsia="Arial" w:cs="Arial"/>
              </w:rPr>
            </w:pPr>
            <w:r w:rsidRPr="00E12F70">
              <w:rPr>
                <w:rFonts w:eastAsia="Arial" w:cs="Arial"/>
              </w:rPr>
              <w:t xml:space="preserve">2 </w:t>
            </w:r>
          </w:p>
          <w:p w:rsidR="00E12F70" w:rsidRPr="00E12F70" w:rsidRDefault="00E12F70" w:rsidP="00E12F70">
            <w:pPr>
              <w:spacing w:after="19" w:line="259" w:lineRule="auto"/>
              <w:ind w:left="2"/>
              <w:jc w:val="center"/>
              <w:rPr>
                <w:rFonts w:eastAsia="Arial" w:cs="Arial"/>
              </w:rPr>
            </w:pPr>
            <w:r w:rsidRPr="00E12F70">
              <w:rPr>
                <w:rFonts w:eastAsia="Arial" w:cs="Arial"/>
              </w:rPr>
              <w:t>3</w:t>
            </w:r>
          </w:p>
        </w:tc>
        <w:tc>
          <w:tcPr>
            <w:tcW w:w="2384" w:type="dxa"/>
            <w:tcBorders>
              <w:top w:val="single" w:sz="4" w:space="0" w:color="000000"/>
              <w:left w:val="single" w:sz="4" w:space="0" w:color="000000"/>
              <w:bottom w:val="single" w:sz="4" w:space="0" w:color="000000"/>
              <w:right w:val="single" w:sz="4" w:space="0" w:color="000000"/>
            </w:tcBorders>
          </w:tcPr>
          <w:p w:rsidR="00E12F70" w:rsidRPr="00E12F70" w:rsidRDefault="00E12F70" w:rsidP="00E12F70">
            <w:pPr>
              <w:spacing w:after="19" w:line="259" w:lineRule="auto"/>
              <w:ind w:left="2"/>
              <w:rPr>
                <w:rFonts w:eastAsia="Arial" w:cs="Arial"/>
              </w:rPr>
            </w:pPr>
            <w:r w:rsidRPr="00E12F70">
              <w:rPr>
                <w:rFonts w:eastAsia="Arial" w:cs="Arial"/>
              </w:rPr>
              <w:t xml:space="preserve"> </w:t>
            </w:r>
          </w:p>
          <w:p w:rsidR="00E12F70" w:rsidRPr="00E12F70" w:rsidRDefault="00E12F70" w:rsidP="00E12F70">
            <w:pPr>
              <w:spacing w:after="17" w:line="259" w:lineRule="auto"/>
              <w:jc w:val="center"/>
              <w:rPr>
                <w:rFonts w:eastAsia="Arial" w:cs="Arial"/>
              </w:rPr>
            </w:pPr>
            <w:r w:rsidRPr="00E12F70">
              <w:rPr>
                <w:rFonts w:eastAsia="Arial" w:cs="Arial"/>
              </w:rPr>
              <w:t xml:space="preserve">2 </w:t>
            </w:r>
          </w:p>
          <w:p w:rsidR="00E12F70" w:rsidRPr="00E12F70" w:rsidRDefault="00E12F70" w:rsidP="00E12F70">
            <w:pPr>
              <w:spacing w:after="17" w:line="259" w:lineRule="auto"/>
              <w:jc w:val="center"/>
              <w:rPr>
                <w:rFonts w:eastAsia="Arial" w:cs="Arial"/>
              </w:rPr>
            </w:pPr>
            <w:r w:rsidRPr="00E12F70">
              <w:rPr>
                <w:rFonts w:eastAsia="Arial" w:cs="Arial"/>
              </w:rPr>
              <w:t xml:space="preserve">2 </w:t>
            </w:r>
          </w:p>
          <w:p w:rsidR="00E12F70" w:rsidRPr="00E12F70" w:rsidRDefault="00E12F70" w:rsidP="00E12F70">
            <w:pPr>
              <w:spacing w:after="17" w:line="259" w:lineRule="auto"/>
              <w:jc w:val="center"/>
              <w:rPr>
                <w:rFonts w:eastAsia="Arial" w:cs="Arial"/>
              </w:rPr>
            </w:pPr>
            <w:r w:rsidRPr="00E12F70">
              <w:rPr>
                <w:rFonts w:eastAsia="Arial" w:cs="Arial"/>
              </w:rPr>
              <w:t xml:space="preserve">3 </w:t>
            </w:r>
          </w:p>
          <w:p w:rsidR="00E12F70" w:rsidRPr="00E12F70" w:rsidRDefault="00E12F70" w:rsidP="00E12F70">
            <w:pPr>
              <w:spacing w:after="17" w:line="259" w:lineRule="auto"/>
              <w:jc w:val="center"/>
              <w:rPr>
                <w:rFonts w:eastAsia="Arial" w:cs="Arial"/>
              </w:rPr>
            </w:pPr>
            <w:r w:rsidRPr="00E12F70">
              <w:rPr>
                <w:rFonts w:eastAsia="Arial" w:cs="Arial"/>
              </w:rPr>
              <w:t xml:space="preserve">3 </w:t>
            </w:r>
          </w:p>
          <w:p w:rsidR="00E12F70" w:rsidRPr="00E12F70" w:rsidRDefault="00E12F70" w:rsidP="00E12F70">
            <w:pPr>
              <w:spacing w:after="19" w:line="259" w:lineRule="auto"/>
              <w:jc w:val="center"/>
              <w:rPr>
                <w:rFonts w:eastAsia="Arial" w:cs="Arial"/>
              </w:rPr>
            </w:pPr>
            <w:r w:rsidRPr="00E12F70">
              <w:rPr>
                <w:rFonts w:eastAsia="Arial" w:cs="Arial"/>
              </w:rPr>
              <w:t xml:space="preserve">5 </w:t>
            </w:r>
          </w:p>
          <w:p w:rsidR="00E12F70" w:rsidRPr="00E12F70" w:rsidRDefault="00E12F70" w:rsidP="00E12F70">
            <w:pPr>
              <w:spacing w:after="17" w:line="259" w:lineRule="auto"/>
              <w:jc w:val="center"/>
              <w:rPr>
                <w:rFonts w:eastAsia="Arial" w:cs="Arial"/>
              </w:rPr>
            </w:pPr>
            <w:r w:rsidRPr="00E12F70">
              <w:rPr>
                <w:rFonts w:eastAsia="Arial" w:cs="Arial"/>
              </w:rPr>
              <w:t xml:space="preserve">5 </w:t>
            </w:r>
          </w:p>
          <w:p w:rsidR="00E12F70" w:rsidRPr="00E12F70" w:rsidRDefault="00E12F70" w:rsidP="00E12F70">
            <w:pPr>
              <w:spacing w:after="19" w:line="259" w:lineRule="auto"/>
              <w:ind w:left="52"/>
              <w:jc w:val="center"/>
              <w:rPr>
                <w:rFonts w:eastAsia="Arial" w:cs="Arial"/>
              </w:rPr>
            </w:pPr>
            <w:r w:rsidRPr="00E12F70">
              <w:rPr>
                <w:rFonts w:eastAsia="Arial" w:cs="Arial"/>
              </w:rPr>
              <w:t xml:space="preserve">8 </w:t>
            </w:r>
          </w:p>
        </w:tc>
      </w:tr>
    </w:tbl>
    <w:p w:rsidR="00E12F70" w:rsidRPr="00E12F70" w:rsidRDefault="00E12F70" w:rsidP="00E12F70">
      <w:pPr>
        <w:autoSpaceDE w:val="0"/>
        <w:autoSpaceDN w:val="0"/>
        <w:adjustRightInd w:val="0"/>
        <w:spacing w:after="0" w:line="240" w:lineRule="auto"/>
        <w:rPr>
          <w:rFonts w:cs="Arial"/>
          <w:b/>
          <w:color w:val="000000"/>
          <w:lang w:val="en-US"/>
        </w:rPr>
      </w:pPr>
    </w:p>
    <w:p w:rsidR="00E12F70" w:rsidRPr="00B56338" w:rsidRDefault="00E12F70">
      <w:pPr>
        <w:spacing w:after="0" w:line="240" w:lineRule="auto"/>
        <w:jc w:val="left"/>
        <w:rPr>
          <w:rFonts w:cs="Arial"/>
          <w:b/>
        </w:rPr>
      </w:pPr>
    </w:p>
    <w:p w:rsidR="00075398" w:rsidRPr="00B72503" w:rsidRDefault="00075398" w:rsidP="00C51793">
      <w:pPr>
        <w:pStyle w:val="Tabletitle"/>
        <w:ind w:left="284"/>
        <w:rPr>
          <w:rFonts w:cs="Arial"/>
          <w:sz w:val="22"/>
          <w:szCs w:val="22"/>
        </w:rPr>
      </w:pPr>
    </w:p>
    <w:p w:rsidR="00EC4B78" w:rsidRDefault="00EC4B78" w:rsidP="00875EC9">
      <w:pPr>
        <w:pStyle w:val="ANNEX"/>
        <w:rPr>
          <w:rFonts w:cs="Arial"/>
        </w:rPr>
      </w:pPr>
      <w:bookmarkStart w:id="5" w:name="_Toc450303222"/>
      <w:bookmarkStart w:id="6" w:name="_Toc536606434"/>
      <w:permStart w:id="659950259" w:edGrp="everyone"/>
      <w:permEnd w:id="2022902396"/>
      <w:r w:rsidRPr="00075398">
        <w:rPr>
          <w:rFonts w:cs="Arial"/>
        </w:rPr>
        <w:lastRenderedPageBreak/>
        <w:t>Annex A</w:t>
      </w:r>
      <w:bookmarkStart w:id="7" w:name="_Toc438968655"/>
      <w:bookmarkStart w:id="8" w:name="_Toc443461103"/>
      <w:r w:rsidR="00DF4704" w:rsidRPr="00075398">
        <w:rPr>
          <w:rFonts w:cs="Arial"/>
        </w:rPr>
        <w:br/>
      </w:r>
      <w:r w:rsidRPr="00075398">
        <w:rPr>
          <w:rFonts w:cs="Arial"/>
          <w:b w:val="0"/>
        </w:rPr>
        <w:t>(normative)</w:t>
      </w:r>
      <w:r w:rsidRPr="00075398">
        <w:rPr>
          <w:rFonts w:cs="Arial"/>
        </w:rPr>
        <w:br/>
      </w:r>
      <w:r w:rsidRPr="00075398">
        <w:rPr>
          <w:rFonts w:cs="Arial"/>
        </w:rPr>
        <w:br/>
      </w:r>
      <w:bookmarkEnd w:id="5"/>
      <w:bookmarkEnd w:id="6"/>
      <w:bookmarkEnd w:id="7"/>
      <w:bookmarkEnd w:id="8"/>
      <w:r w:rsidR="00745B41">
        <w:rPr>
          <w:rFonts w:cs="Arial"/>
        </w:rPr>
        <w:t>UV resistance test</w:t>
      </w:r>
    </w:p>
    <w:p w:rsidR="00745B41" w:rsidRPr="00745B41" w:rsidRDefault="00745B41" w:rsidP="00745B41">
      <w:pPr>
        <w:spacing w:after="0" w:line="240" w:lineRule="auto"/>
        <w:jc w:val="center"/>
        <w:rPr>
          <w:rFonts w:eastAsia="Calibri" w:cs="Arial"/>
          <w:b/>
          <w:sz w:val="22"/>
          <w:szCs w:val="22"/>
          <w:lang w:val="en-US"/>
        </w:rPr>
      </w:pPr>
    </w:p>
    <w:p w:rsidR="00745B41" w:rsidRPr="00745B41" w:rsidRDefault="00745B41" w:rsidP="00745B41">
      <w:pPr>
        <w:spacing w:after="0" w:line="240" w:lineRule="auto"/>
        <w:jc w:val="left"/>
        <w:rPr>
          <w:rFonts w:eastAsia="Calibri" w:cs="Arial"/>
          <w:b/>
          <w:sz w:val="22"/>
          <w:szCs w:val="22"/>
          <w:lang w:val="en-US"/>
        </w:rPr>
      </w:pPr>
      <w:r>
        <w:rPr>
          <w:rFonts w:eastAsia="Calibri" w:cs="Arial"/>
          <w:b/>
          <w:sz w:val="22"/>
          <w:szCs w:val="22"/>
          <w:lang w:val="en-US"/>
        </w:rPr>
        <w:t>A.1</w:t>
      </w:r>
      <w:r w:rsidRPr="00745B41">
        <w:rPr>
          <w:rFonts w:eastAsia="Calibri" w:cs="Arial"/>
          <w:b/>
          <w:sz w:val="22"/>
          <w:szCs w:val="22"/>
          <w:lang w:val="en-US"/>
        </w:rPr>
        <w:t>TEST SPECIMENS</w:t>
      </w:r>
    </w:p>
    <w:p w:rsidR="00745B41" w:rsidRPr="00745B41" w:rsidRDefault="00745B41" w:rsidP="00745B41">
      <w:pPr>
        <w:spacing w:after="0" w:line="240" w:lineRule="auto"/>
        <w:jc w:val="left"/>
        <w:rPr>
          <w:rFonts w:eastAsia="Calibri" w:cs="Arial"/>
          <w:sz w:val="22"/>
          <w:szCs w:val="22"/>
          <w:lang w:val="en-US"/>
        </w:rPr>
      </w:pPr>
      <w:r w:rsidRPr="00745B41">
        <w:rPr>
          <w:rFonts w:eastAsia="Calibri" w:cs="Arial"/>
          <w:sz w:val="22"/>
          <w:szCs w:val="22"/>
          <w:lang w:val="en-US"/>
        </w:rPr>
        <w:t>The test specimens for breaking strength shall be cut from the sample as specified in KS ISO 13934 (Part 1).</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b/>
          <w:sz w:val="22"/>
          <w:szCs w:val="22"/>
          <w:lang w:val="en-US"/>
        </w:rPr>
      </w:pPr>
      <w:r>
        <w:rPr>
          <w:rFonts w:eastAsia="Calibri" w:cs="Arial"/>
          <w:b/>
          <w:sz w:val="22"/>
          <w:szCs w:val="22"/>
          <w:lang w:val="en-US"/>
        </w:rPr>
        <w:t>A.2</w:t>
      </w:r>
      <w:r w:rsidRPr="00745B41">
        <w:rPr>
          <w:rFonts w:eastAsia="Calibri" w:cs="Arial"/>
          <w:b/>
          <w:sz w:val="22"/>
          <w:szCs w:val="22"/>
          <w:lang w:val="en-US"/>
        </w:rPr>
        <w:t>TEST CONDITIONS</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2.1 The test shall be carried out with Fluorescent-B lamp (313 nanometer or its equivalent).</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2.2 The duration of the test shall be 144 h (that is 6 days).</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2.3 The test cycle shall be 8 h at 60 ± 3°C with UV radiation alternating after 4 h at 50 ± 3°C with condensation.</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2.4 Irradiation level throughout the test shall be maintained at 0.63 +0.03 W/m².</w:t>
      </w:r>
    </w:p>
    <w:p w:rsidR="00745B41" w:rsidRPr="00745B41" w:rsidRDefault="00745B41" w:rsidP="00745B41">
      <w:pPr>
        <w:spacing w:after="0" w:line="240" w:lineRule="auto"/>
        <w:jc w:val="left"/>
        <w:rPr>
          <w:rFonts w:eastAsia="Calibri" w:cs="Arial"/>
          <w:b/>
          <w:sz w:val="22"/>
          <w:szCs w:val="22"/>
          <w:lang w:val="en-US"/>
        </w:rPr>
      </w:pPr>
    </w:p>
    <w:p w:rsidR="00745B41" w:rsidRPr="00745B41" w:rsidRDefault="00745B41" w:rsidP="00745B41">
      <w:pPr>
        <w:spacing w:after="0" w:line="240" w:lineRule="auto"/>
        <w:jc w:val="left"/>
        <w:rPr>
          <w:rFonts w:eastAsia="Calibri" w:cs="Arial"/>
          <w:b/>
          <w:sz w:val="22"/>
          <w:szCs w:val="22"/>
          <w:lang w:val="en-US"/>
        </w:rPr>
      </w:pPr>
      <w:r>
        <w:rPr>
          <w:rFonts w:eastAsia="Calibri" w:cs="Arial"/>
          <w:b/>
          <w:sz w:val="22"/>
          <w:szCs w:val="22"/>
          <w:lang w:val="en-US"/>
        </w:rPr>
        <w:t>A.</w:t>
      </w:r>
      <w:r w:rsidRPr="00745B41">
        <w:rPr>
          <w:rFonts w:eastAsia="Calibri" w:cs="Arial"/>
          <w:b/>
          <w:sz w:val="22"/>
          <w:szCs w:val="22"/>
          <w:lang w:val="en-US"/>
        </w:rPr>
        <w:t>3 TEST PROCEDURE</w:t>
      </w: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3.1 Determine the original average breaking strength of fabric specimens separately as per the test Specified in KS ISO 13934 (Part 1).</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3.2 Expose the specimens alternately to ultraviolet light alone and to condensation in one respective cycle.</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3.2.1 The type of fluorescent UV lamp, the timing of the UV exposure and the temperature of condensation shall be as specified in A-2</w:t>
      </w:r>
    </w:p>
    <w:p w:rsidR="00745B41" w:rsidRPr="00745B41" w:rsidRDefault="00745B41" w:rsidP="00745B41">
      <w:pPr>
        <w:spacing w:after="0" w:line="240" w:lineRule="auto"/>
        <w:jc w:val="left"/>
        <w:rPr>
          <w:rFonts w:eastAsia="Calibri" w:cs="Arial"/>
          <w:sz w:val="22"/>
          <w:szCs w:val="22"/>
          <w:lang w:val="en-US"/>
        </w:rPr>
      </w:pPr>
    </w:p>
    <w:p w:rsidR="003D1D82" w:rsidRPr="00745B41" w:rsidRDefault="00745B41" w:rsidP="003D1D82">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 xml:space="preserve">3.3 Determine the average breaking strength of the specimens separately after UV exposure as </w:t>
      </w:r>
      <w:r w:rsidR="003D1D82" w:rsidRPr="00745B41">
        <w:rPr>
          <w:rFonts w:eastAsia="Calibri" w:cs="Arial"/>
          <w:sz w:val="22"/>
          <w:szCs w:val="22"/>
          <w:lang w:val="en-US"/>
        </w:rPr>
        <w:t>KS ISO 13934 (Part 1).</w:t>
      </w:r>
    </w:p>
    <w:p w:rsidR="003D1D82" w:rsidRPr="00745B41" w:rsidRDefault="003D1D82" w:rsidP="003D1D82">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Pr>
          <w:rFonts w:eastAsia="Calibri" w:cs="Arial"/>
          <w:sz w:val="22"/>
          <w:szCs w:val="22"/>
          <w:lang w:val="en-US"/>
        </w:rPr>
        <w:t>A</w:t>
      </w:r>
      <w:r w:rsidRPr="00745B41">
        <w:rPr>
          <w:rFonts w:eastAsia="Calibri" w:cs="Arial"/>
          <w:sz w:val="22"/>
          <w:szCs w:val="22"/>
          <w:lang w:val="en-US"/>
        </w:rPr>
        <w:t>3.4 Determine the percent retention of original strength as follows:</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b/>
          <w:sz w:val="22"/>
          <w:szCs w:val="22"/>
          <w:lang w:val="en-US"/>
        </w:rPr>
      </w:pPr>
      <w:r w:rsidRPr="00745B41">
        <w:rPr>
          <w:rFonts w:eastAsia="Calibri" w:cs="Arial"/>
          <w:sz w:val="22"/>
          <w:szCs w:val="22"/>
          <w:lang w:val="en-US"/>
        </w:rPr>
        <w:t>Percent retention of original breaking strength</w:t>
      </w:r>
      <m:oMath>
        <m:r>
          <w:ins w:id="9" w:author="Mercy Nyamwange" w:date="2020-06-10T11:36:00Z">
            <w:rPr>
              <w:rFonts w:ascii="Cambria Math" w:eastAsia="Calibri" w:hAnsi="Cambria Math" w:cs="Arial"/>
              <w:sz w:val="22"/>
              <w:szCs w:val="22"/>
            </w:rPr>
            <m:t>=</m:t>
          </w:ins>
        </m:r>
        <m:f>
          <m:fPr>
            <m:ctrlPr>
              <w:ins w:id="10" w:author="Mercy Nyamwange" w:date="2020-06-10T11:36:00Z">
                <w:rPr>
                  <w:rFonts w:ascii="Cambria Math" w:eastAsia="Calibri" w:hAnsi="Cambria Math" w:cs="Arial"/>
                  <w:b/>
                  <w:i/>
                  <w:sz w:val="22"/>
                  <w:szCs w:val="22"/>
                </w:rPr>
              </w:ins>
            </m:ctrlPr>
          </m:fPr>
          <m:num>
            <m:r>
              <w:ins w:id="11" w:author="Mercy Nyamwange" w:date="2020-06-10T11:36:00Z">
                <m:rPr>
                  <m:sty m:val="bi"/>
                </m:rPr>
                <w:rPr>
                  <w:rFonts w:ascii="Cambria Math" w:eastAsia="Calibri" w:hAnsi="Cambria Math" w:cs="Arial"/>
                  <w:sz w:val="22"/>
                  <w:szCs w:val="22"/>
                </w:rPr>
                <m:t>b</m:t>
              </w:ins>
            </m:r>
          </m:num>
          <m:den>
            <m:r>
              <w:ins w:id="12" w:author="Mercy Nyamwange" w:date="2020-06-10T11:36:00Z">
                <m:rPr>
                  <m:sty m:val="bi"/>
                </m:rPr>
                <w:rPr>
                  <w:rFonts w:ascii="Cambria Math" w:eastAsia="Calibri" w:hAnsi="Cambria Math" w:cs="Arial"/>
                  <w:sz w:val="22"/>
                  <w:szCs w:val="22"/>
                </w:rPr>
                <m:t>a</m:t>
              </w:ins>
            </m:r>
          </m:den>
        </m:f>
        <m:r>
          <w:ins w:id="13" w:author="Mercy Nyamwange" w:date="2020-06-10T11:36:00Z">
            <m:rPr>
              <m:sty m:val="bi"/>
            </m:rPr>
            <w:rPr>
              <w:rFonts w:ascii="Cambria Math" w:eastAsia="Calibri" w:hAnsi="Cambria Math" w:cs="Arial"/>
              <w:sz w:val="22"/>
              <w:szCs w:val="22"/>
            </w:rPr>
            <m:t>X 100</m:t>
          </w:ins>
        </m:r>
      </m:oMath>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sidRPr="00745B41">
        <w:rPr>
          <w:rFonts w:eastAsia="Calibri" w:cs="Arial"/>
          <w:sz w:val="22"/>
          <w:szCs w:val="22"/>
          <w:lang w:val="en-US"/>
        </w:rPr>
        <w:t>Where</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sidRPr="00745B41">
        <w:rPr>
          <w:rFonts w:eastAsia="Calibri" w:cs="Arial"/>
          <w:i/>
          <w:iCs/>
          <w:sz w:val="22"/>
          <w:szCs w:val="22"/>
          <w:lang w:val="en-US"/>
        </w:rPr>
        <w:t xml:space="preserve">a </w:t>
      </w:r>
      <w:r w:rsidRPr="00745B41">
        <w:rPr>
          <w:rFonts w:eastAsia="Calibri" w:cs="Arial"/>
          <w:sz w:val="22"/>
          <w:szCs w:val="22"/>
          <w:lang w:val="en-US"/>
        </w:rPr>
        <w:t>= average breaking strength before UV exposure as obtained in A-3.1; and</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r w:rsidRPr="00745B41">
        <w:rPr>
          <w:rFonts w:eastAsia="Calibri" w:cs="Arial"/>
          <w:i/>
          <w:iCs/>
          <w:sz w:val="22"/>
          <w:szCs w:val="22"/>
          <w:lang w:val="en-US"/>
        </w:rPr>
        <w:t xml:space="preserve">b </w:t>
      </w:r>
      <w:r w:rsidRPr="00745B41">
        <w:rPr>
          <w:rFonts w:eastAsia="Calibri" w:cs="Arial"/>
          <w:sz w:val="22"/>
          <w:szCs w:val="22"/>
          <w:lang w:val="en-US"/>
        </w:rPr>
        <w:t>= average breaking strength after UV exposure as obtained in A-3.3.</w:t>
      </w: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22"/>
          <w:szCs w:val="22"/>
          <w:lang w:val="en-US"/>
        </w:rPr>
      </w:pPr>
    </w:p>
    <w:p w:rsidR="00745B41" w:rsidRPr="00745B41" w:rsidRDefault="00745B41" w:rsidP="00745B41">
      <w:pPr>
        <w:spacing w:after="0" w:line="240" w:lineRule="auto"/>
        <w:jc w:val="left"/>
        <w:rPr>
          <w:rFonts w:eastAsia="Calibri" w:cs="Arial"/>
          <w:sz w:val="18"/>
          <w:szCs w:val="18"/>
          <w:lang w:val="en-US"/>
        </w:rPr>
      </w:pPr>
      <w:r w:rsidRPr="00745B41">
        <w:rPr>
          <w:rFonts w:eastAsia="Calibri" w:cs="Arial"/>
          <w:sz w:val="18"/>
          <w:szCs w:val="18"/>
          <w:lang w:val="en-US"/>
        </w:rPr>
        <w:t>NOTES</w:t>
      </w:r>
    </w:p>
    <w:p w:rsidR="00745B41" w:rsidRPr="00745B41" w:rsidRDefault="00745B41" w:rsidP="00745B41">
      <w:pPr>
        <w:spacing w:after="0" w:line="240" w:lineRule="auto"/>
        <w:jc w:val="left"/>
        <w:rPr>
          <w:rFonts w:eastAsia="Calibri" w:cs="Arial"/>
          <w:sz w:val="18"/>
          <w:szCs w:val="18"/>
          <w:lang w:val="en-US"/>
        </w:rPr>
      </w:pPr>
      <w:r w:rsidRPr="00745B41">
        <w:rPr>
          <w:rFonts w:eastAsia="Calibri" w:cs="Arial"/>
          <w:sz w:val="22"/>
          <w:szCs w:val="22"/>
          <w:lang w:val="en-US"/>
        </w:rPr>
        <w:t xml:space="preserve">1 </w:t>
      </w:r>
      <w:r w:rsidRPr="00745B41">
        <w:rPr>
          <w:rFonts w:eastAsia="Calibri" w:cs="Arial"/>
          <w:sz w:val="18"/>
          <w:szCs w:val="18"/>
          <w:lang w:val="en-US"/>
        </w:rPr>
        <w:t>The UV source is an array of fluorescent lamps (with lamp emission concentrated in the UV range).</w:t>
      </w:r>
    </w:p>
    <w:p w:rsidR="00745B41" w:rsidRPr="00745B41" w:rsidRDefault="00745B41" w:rsidP="00745B41">
      <w:pPr>
        <w:spacing w:after="0" w:line="240" w:lineRule="auto"/>
        <w:jc w:val="left"/>
        <w:rPr>
          <w:rFonts w:eastAsia="Calibri" w:cs="Arial"/>
          <w:sz w:val="18"/>
          <w:szCs w:val="18"/>
          <w:lang w:val="en-US"/>
        </w:rPr>
      </w:pPr>
      <w:r w:rsidRPr="00745B41">
        <w:rPr>
          <w:rFonts w:eastAsia="Calibri" w:cs="Arial"/>
          <w:sz w:val="18"/>
          <w:szCs w:val="18"/>
          <w:lang w:val="en-US"/>
        </w:rPr>
        <w:t xml:space="preserve">2 Condensation is produced by exposing the test surface to a heated, saturated mixture of air and water </w:t>
      </w:r>
      <w:proofErr w:type="spellStart"/>
      <w:r w:rsidRPr="00745B41">
        <w:rPr>
          <w:rFonts w:eastAsia="Calibri" w:cs="Arial"/>
          <w:sz w:val="18"/>
          <w:szCs w:val="18"/>
          <w:lang w:val="en-US"/>
        </w:rPr>
        <w:t>vapour</w:t>
      </w:r>
      <w:proofErr w:type="spellEnd"/>
      <w:r w:rsidRPr="00745B41">
        <w:rPr>
          <w:rFonts w:eastAsia="Calibri" w:cs="Arial"/>
          <w:sz w:val="18"/>
          <w:szCs w:val="18"/>
          <w:lang w:val="en-US"/>
        </w:rPr>
        <w:t>, while the</w:t>
      </w:r>
    </w:p>
    <w:p w:rsidR="00745B41" w:rsidRPr="00745B41" w:rsidRDefault="00745B41" w:rsidP="00745B41">
      <w:pPr>
        <w:spacing w:after="0" w:line="240" w:lineRule="auto"/>
        <w:jc w:val="left"/>
        <w:rPr>
          <w:rFonts w:eastAsia="Calibri" w:cs="Arial"/>
          <w:sz w:val="18"/>
          <w:szCs w:val="18"/>
          <w:lang w:val="en-US"/>
        </w:rPr>
      </w:pPr>
      <w:r w:rsidRPr="00745B41">
        <w:rPr>
          <w:rFonts w:eastAsia="Calibri" w:cs="Arial"/>
          <w:sz w:val="18"/>
          <w:szCs w:val="18"/>
          <w:lang w:val="en-US"/>
        </w:rPr>
        <w:t>reverse side of the test specimen is exposed to the cooling influence of ambient room air.</w:t>
      </w:r>
    </w:p>
    <w:p w:rsidR="00745B41" w:rsidRPr="00745B41" w:rsidRDefault="00745B41" w:rsidP="00745B41">
      <w:pPr>
        <w:widowControl w:val="0"/>
        <w:autoSpaceDE w:val="0"/>
        <w:autoSpaceDN w:val="0"/>
        <w:adjustRightInd w:val="0"/>
        <w:spacing w:after="0" w:line="240" w:lineRule="auto"/>
        <w:ind w:left="360" w:hanging="360"/>
        <w:jc w:val="left"/>
        <w:rPr>
          <w:rFonts w:eastAsia="SimSun" w:cs="Arial"/>
          <w:sz w:val="18"/>
          <w:szCs w:val="18"/>
          <w:lang w:val="en-US"/>
        </w:rPr>
      </w:pPr>
    </w:p>
    <w:p w:rsidR="00745B41" w:rsidRPr="00745B41" w:rsidRDefault="00745B41" w:rsidP="00745B41">
      <w:pPr>
        <w:widowControl w:val="0"/>
        <w:autoSpaceDE w:val="0"/>
        <w:autoSpaceDN w:val="0"/>
        <w:adjustRightInd w:val="0"/>
        <w:spacing w:after="0" w:line="240" w:lineRule="auto"/>
        <w:ind w:left="360" w:hanging="360"/>
        <w:jc w:val="left"/>
        <w:rPr>
          <w:rFonts w:eastAsia="SimSun" w:cs="Arial"/>
          <w:sz w:val="22"/>
          <w:szCs w:val="22"/>
          <w:lang w:val="en-US"/>
        </w:rPr>
      </w:pPr>
    </w:p>
    <w:p w:rsidR="00745B41" w:rsidRPr="00745B41" w:rsidRDefault="00745B41" w:rsidP="00745B41">
      <w:pPr>
        <w:autoSpaceDE w:val="0"/>
        <w:autoSpaceDN w:val="0"/>
        <w:adjustRightInd w:val="0"/>
        <w:spacing w:after="0" w:line="240" w:lineRule="auto"/>
        <w:rPr>
          <w:rFonts w:cs="Arial"/>
          <w:b/>
          <w:color w:val="000000"/>
          <w:sz w:val="22"/>
          <w:szCs w:val="22"/>
          <w:lang w:val="en-US"/>
        </w:rPr>
      </w:pPr>
    </w:p>
    <w:permEnd w:id="659950259"/>
    <w:p w:rsidR="00745B41" w:rsidRPr="00075398" w:rsidRDefault="00745B41" w:rsidP="006307DD">
      <w:pPr>
        <w:rPr>
          <w:rFonts w:cs="Arial"/>
        </w:rPr>
      </w:pPr>
    </w:p>
    <w:sectPr w:rsidR="00745B41" w:rsidRPr="00075398" w:rsidSect="00A51FE5">
      <w:headerReference w:type="even" r:id="rId37"/>
      <w:headerReference w:type="default" r:id="rId38"/>
      <w:headerReference w:type="first" r:id="rId39"/>
      <w:footerReference w:type="first" r:id="rId40"/>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3C9" w:rsidRDefault="00E533C9">
      <w:r>
        <w:separator/>
      </w:r>
    </w:p>
  </w:endnote>
  <w:endnote w:type="continuationSeparator" w:id="0">
    <w:p w:rsidR="00E533C9" w:rsidRDefault="00E5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B5" w:rsidRDefault="001068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B5" w:rsidRDefault="001068B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83546C" w:rsidRDefault="00922DA1" w:rsidP="00F96EF2">
    <w:pPr>
      <w:pStyle w:val="Coverfooter"/>
      <w:tabs>
        <w:tab w:val="center" w:pos="4453"/>
        <w:tab w:val="left" w:pos="6390"/>
      </w:tabs>
      <w:jc w:val="left"/>
      <w:rPr>
        <w:rFonts w:ascii="Times New Roman" w:hAnsi="Times New Roman"/>
        <w:sz w:val="24"/>
      </w:rPr>
    </w:pPr>
    <w:r>
      <w:tab/>
    </w:r>
    <w:r w:rsidRPr="0083546C">
      <w:t xml:space="preserve">© KEBS </w:t>
    </w:r>
    <w:permStart w:id="1343297542" w:edGrp="everyone"/>
    <w:r w:rsidR="008C5593">
      <w:t>2020</w:t>
    </w:r>
    <w:permEnd w:id="1343297542"/>
    <w:r>
      <w:tab/>
    </w:r>
  </w:p>
  <w:p w:rsidR="00922DA1" w:rsidRDefault="00922DA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922DA1">
      <w:trPr>
        <w:cantSplit/>
        <w:jc w:val="center"/>
      </w:trPr>
      <w:tc>
        <w:tcPr>
          <w:tcW w:w="4876" w:type="dxa"/>
        </w:tcPr>
        <w:p w:rsidR="00922DA1" w:rsidRPr="00B61116" w:rsidRDefault="00922DA1">
          <w:pPr>
            <w:pStyle w:val="Footer"/>
            <w:spacing w:before="540"/>
          </w:pPr>
          <w:r w:rsidRPr="00B61116">
            <w:fldChar w:fldCharType="begin"/>
          </w:r>
          <w:r w:rsidRPr="00B61116">
            <w:instrText xml:space="preserve">\PAGE \* ROMAN \* LOWER \* CHARFORMAT </w:instrText>
          </w:r>
          <w:r w:rsidRPr="00B61116">
            <w:fldChar w:fldCharType="separate"/>
          </w:r>
          <w:r w:rsidR="001068B5">
            <w:rPr>
              <w:noProof/>
            </w:rPr>
            <w:t>viii</w:t>
          </w:r>
          <w:r w:rsidRPr="00B61116">
            <w:fldChar w:fldCharType="end"/>
          </w:r>
        </w:p>
      </w:tc>
      <w:tc>
        <w:tcPr>
          <w:tcW w:w="4876" w:type="dxa"/>
        </w:tcPr>
        <w:p w:rsidR="00922DA1" w:rsidRDefault="00922DA1" w:rsidP="0075380C">
          <w:pPr>
            <w:pStyle w:val="Footer"/>
            <w:spacing w:before="540"/>
            <w:jc w:val="right"/>
          </w:pPr>
          <w:r w:rsidRPr="00B61116">
            <w:t xml:space="preserve">© </w:t>
          </w:r>
          <w:r>
            <w:t>KEB</w:t>
          </w:r>
          <w:r w:rsidRPr="00B61116">
            <w:t xml:space="preserve">S </w:t>
          </w:r>
          <w:permStart w:id="1947599027" w:edGrp="everyone"/>
          <w:r w:rsidR="009B6AB4">
            <w:t>2020</w:t>
          </w:r>
          <w:permEnd w:id="1947599027"/>
          <w:r w:rsidRPr="00B61116">
            <w:t> – All rights reserved</w:t>
          </w:r>
        </w:p>
      </w:tc>
    </w:tr>
  </w:tbl>
  <w:p w:rsidR="00922DA1" w:rsidRDefault="00922DA1">
    <w:pPr>
      <w:pStyle w:val="Footer"/>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922DA1" w:rsidTr="00223B02">
      <w:trPr>
        <w:cantSplit/>
        <w:jc w:val="center"/>
      </w:trPr>
      <w:tc>
        <w:tcPr>
          <w:tcW w:w="4876" w:type="dxa"/>
        </w:tcPr>
        <w:p w:rsidR="00922DA1" w:rsidRDefault="00922DA1" w:rsidP="006A3843">
          <w:pPr>
            <w:pStyle w:val="Footer"/>
            <w:spacing w:before="540"/>
            <w:rPr>
              <w:b/>
            </w:rPr>
          </w:pPr>
          <w:r>
            <w:t xml:space="preserve">© KEBS </w:t>
          </w:r>
          <w:r w:rsidR="006A3843">
            <w:t>2020</w:t>
          </w:r>
          <w:r>
            <w:t> – All rights reserved</w:t>
          </w:r>
        </w:p>
      </w:tc>
      <w:tc>
        <w:tcPr>
          <w:tcW w:w="4905" w:type="dxa"/>
        </w:tcPr>
        <w:p w:rsidR="00922DA1" w:rsidRDefault="00922DA1">
          <w:pPr>
            <w:pStyle w:val="Footer"/>
            <w:spacing w:before="540"/>
            <w:jc w:val="right"/>
          </w:pPr>
          <w:r>
            <w:fldChar w:fldCharType="begin"/>
          </w:r>
          <w:r>
            <w:instrText xml:space="preserve">\PAGE \* ROMAN \* LOWER \* CHARFORMAT </w:instrText>
          </w:r>
          <w:r>
            <w:fldChar w:fldCharType="separate"/>
          </w:r>
          <w:r w:rsidR="001068B5">
            <w:rPr>
              <w:noProof/>
            </w:rPr>
            <w:t>vii</w:t>
          </w:r>
          <w:r>
            <w:fldChar w:fldCharType="end"/>
          </w:r>
        </w:p>
      </w:tc>
    </w:tr>
  </w:tbl>
  <w:p w:rsidR="00922DA1" w:rsidRDefault="00922DA1" w:rsidP="00BC3A47">
    <w:pPr>
      <w:pStyle w:val="Footer"/>
      <w:tabs>
        <w:tab w:val="left" w:pos="350"/>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922DA1" w:rsidTr="006307DD">
      <w:trPr>
        <w:cantSplit/>
      </w:trPr>
      <w:tc>
        <w:tcPr>
          <w:tcW w:w="5173" w:type="dxa"/>
        </w:tcPr>
        <w:p w:rsidR="00922DA1" w:rsidRDefault="00922DA1">
          <w:pPr>
            <w:pStyle w:val="Footer"/>
            <w:spacing w:before="540"/>
          </w:pPr>
          <w:r>
            <w:t xml:space="preserve">© KEBS </w:t>
          </w:r>
          <w:permStart w:id="1425163984" w:edGrp="everyone"/>
          <w:proofErr w:type="spellStart"/>
          <w:r w:rsidRPr="0069693D">
            <w:t>yyyy</w:t>
          </w:r>
          <w:permEnd w:id="1425163984"/>
          <w:proofErr w:type="spellEnd"/>
          <w:r w:rsidRPr="0069693D">
            <w:t> </w:t>
          </w:r>
          <w:r>
            <w:t>– All rights reserved</w:t>
          </w:r>
        </w:p>
      </w:tc>
      <w:tc>
        <w:tcPr>
          <w:tcW w:w="4678" w:type="dxa"/>
        </w:tcPr>
        <w:p w:rsidR="00922DA1" w:rsidRDefault="00922DA1"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B56338">
            <w:rPr>
              <w:b/>
              <w:noProof/>
              <w:sz w:val="22"/>
            </w:rPr>
            <w:t>1</w:t>
          </w:r>
          <w:r w:rsidRPr="006307DD">
            <w:rPr>
              <w:b/>
              <w:noProof/>
              <w:sz w:val="22"/>
            </w:rPr>
            <w:fldChar w:fldCharType="end"/>
          </w:r>
        </w:p>
      </w:tc>
    </w:tr>
  </w:tbl>
  <w:p w:rsidR="00922DA1" w:rsidRDefault="00922DA1">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922DA1" w:rsidTr="00A51FE5">
      <w:trPr>
        <w:cantSplit/>
        <w:jc w:val="center"/>
      </w:trPr>
      <w:tc>
        <w:tcPr>
          <w:tcW w:w="4876" w:type="dxa"/>
        </w:tcPr>
        <w:p w:rsidR="00922DA1" w:rsidRDefault="00922DA1" w:rsidP="00E679E3">
          <w:pPr>
            <w:pStyle w:val="Footer"/>
            <w:spacing w:before="540"/>
            <w:rPr>
              <w:b/>
            </w:rPr>
          </w:pPr>
          <w:r w:rsidRPr="00E679E3">
            <w:rPr>
              <w:color w:val="000000" w:themeColor="text1"/>
            </w:rPr>
            <w:t xml:space="preserve">© KEBS </w:t>
          </w:r>
          <w:permStart w:id="179794875" w:edGrp="everyone"/>
          <w:r w:rsidR="006946CE">
            <w:rPr>
              <w:color w:val="000000" w:themeColor="text1"/>
            </w:rPr>
            <w:t>2020</w:t>
          </w:r>
          <w:permEnd w:id="179794875"/>
          <w:r w:rsidRPr="00E679E3">
            <w:rPr>
              <w:color w:val="000000" w:themeColor="text1"/>
            </w:rPr>
            <w:t>– All rights reserved</w:t>
          </w:r>
        </w:p>
      </w:tc>
      <w:tc>
        <w:tcPr>
          <w:tcW w:w="5048" w:type="dxa"/>
        </w:tcPr>
        <w:p w:rsidR="00922DA1" w:rsidRDefault="00922DA1">
          <w:pPr>
            <w:pStyle w:val="Footer"/>
            <w:spacing w:before="540"/>
            <w:jc w:val="right"/>
            <w:rPr>
              <w:b/>
            </w:rPr>
          </w:pPr>
        </w:p>
      </w:tc>
    </w:tr>
  </w:tbl>
  <w:p w:rsidR="00922DA1" w:rsidRDefault="00922DA1">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3C9" w:rsidRDefault="00E533C9">
      <w:r>
        <w:separator/>
      </w:r>
    </w:p>
  </w:footnote>
  <w:footnote w:type="continuationSeparator" w:id="0">
    <w:p w:rsidR="00E533C9" w:rsidRDefault="00E533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B5" w:rsidRDefault="001068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57" o:spid="_x0000_s2050" type="#_x0000_t136" style="position:absolute;left:0;text-align:left;margin-left:0;margin-top:0;width:558.05pt;height:69.7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B5" w:rsidRDefault="001068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66" o:spid="_x0000_s2059" type="#_x0000_t136" style="position:absolute;left:0;text-align:left;margin-left:0;margin-top:0;width:558.05pt;height:69.7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B5" w:rsidRDefault="001068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67" o:spid="_x0000_s2060" type="#_x0000_t136" style="position:absolute;left:0;text-align:left;margin-left:0;margin-top:0;width:558.05pt;height:69.7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922DA1">
      <w:trPr>
        <w:cantSplit/>
        <w:jc w:val="center"/>
      </w:trPr>
      <w:tc>
        <w:tcPr>
          <w:tcW w:w="5387" w:type="dxa"/>
        </w:tcPr>
        <w:p w:rsidR="00922DA1" w:rsidRDefault="00922DA1" w:rsidP="00075398">
          <w:pPr>
            <w:pStyle w:val="KSNumberevenpages"/>
          </w:pPr>
          <w:r>
            <w:t xml:space="preserve">KS </w:t>
          </w:r>
          <w:permStart w:id="618086261" w:edGrp="everyone"/>
          <w:r w:rsidR="008F3CAA">
            <w:t>2923-1</w:t>
          </w:r>
          <w:r>
            <w:t xml:space="preserve">: </w:t>
          </w:r>
          <w:r w:rsidR="008F3CAA">
            <w:t>2020</w:t>
          </w:r>
          <w:permEnd w:id="618086261"/>
        </w:p>
      </w:tc>
      <w:tc>
        <w:tcPr>
          <w:tcW w:w="4366" w:type="dxa"/>
        </w:tcPr>
        <w:p w:rsidR="00922DA1" w:rsidRDefault="00922DA1">
          <w:pPr>
            <w:pStyle w:val="Header"/>
            <w:spacing w:before="120" w:after="120" w:line="-230" w:lineRule="auto"/>
            <w:jc w:val="right"/>
          </w:pPr>
          <w:r>
            <w:rPr>
              <w:color w:val="FF0000"/>
            </w:rPr>
            <w:t xml:space="preserve"> </w:t>
          </w:r>
        </w:p>
      </w:tc>
    </w:tr>
  </w:tbl>
  <w:p w:rsidR="00922DA1" w:rsidRDefault="001068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65" o:spid="_x0000_s2058" type="#_x0000_t136" style="position:absolute;left:0;text-align:left;margin-left:0;margin-top:0;width:558.05pt;height:69.7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B5" w:rsidRDefault="001068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58" o:spid="_x0000_s2051" type="#_x0000_t136" style="position:absolute;left:0;text-align:left;margin-left:0;margin-top:0;width:558.05pt;height:69.7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Tr="00261049">
      <w:tc>
        <w:tcPr>
          <w:tcW w:w="6379" w:type="dxa"/>
        </w:tcPr>
        <w:p w:rsidR="00922DA1" w:rsidRPr="00673549" w:rsidRDefault="00922DA1" w:rsidP="0083546C">
          <w:pPr>
            <w:pStyle w:val="CoverPageHeader"/>
          </w:pPr>
          <w:r w:rsidRPr="00673549">
            <w:t>KENYA STANDARD</w:t>
          </w:r>
        </w:p>
      </w:tc>
      <w:tc>
        <w:tcPr>
          <w:tcW w:w="2268" w:type="dxa"/>
        </w:tcPr>
        <w:p w:rsidR="00922DA1" w:rsidRPr="00C5061E" w:rsidRDefault="00922DA1" w:rsidP="00922DA1">
          <w:pPr>
            <w:pStyle w:val="KSNumberOddpages"/>
            <w:jc w:val="both"/>
            <w:rPr>
              <w:rStyle w:val="CoverKSNumber"/>
              <w:b/>
              <w:szCs w:val="20"/>
            </w:rPr>
          </w:pPr>
          <w:r w:rsidRPr="00261049">
            <w:t>KS</w:t>
          </w:r>
          <w:r w:rsidRPr="00C5061E">
            <w:rPr>
              <w:rStyle w:val="CoverKSNumber"/>
              <w:b/>
              <w:szCs w:val="20"/>
            </w:rPr>
            <w:t xml:space="preserve"> </w:t>
          </w:r>
          <w:permStart w:id="2071164478" w:edGrp="everyone"/>
          <w:r>
            <w:t>2923-1</w:t>
          </w:r>
          <w:r w:rsidRPr="00261049">
            <w:t>:</w:t>
          </w:r>
          <w:r>
            <w:t>2020</w:t>
          </w:r>
          <w:permEnd w:id="2071164478"/>
        </w:p>
        <w:p w:rsidR="00922DA1" w:rsidRPr="00511DD3" w:rsidRDefault="00922DA1" w:rsidP="0083546C">
          <w:pPr>
            <w:pStyle w:val="ICS"/>
          </w:pPr>
          <w:r w:rsidRPr="00511DD3">
            <w:t xml:space="preserve">ICS </w:t>
          </w:r>
          <w:permStart w:id="270416095" w:edGrp="everyone"/>
          <w:r w:rsidR="007A0EC3">
            <w:t>55.080</w:t>
          </w:r>
          <w:permEnd w:id="270416095"/>
        </w:p>
        <w:p w:rsidR="00922DA1" w:rsidRPr="00511DD3" w:rsidRDefault="007A0EC3" w:rsidP="0083546C">
          <w:pPr>
            <w:pStyle w:val="Edition"/>
          </w:pPr>
          <w:permStart w:id="1091728563" w:edGrp="everyone"/>
          <w:r>
            <w:t xml:space="preserve">First </w:t>
          </w:r>
          <w:r w:rsidR="00922DA1">
            <w:t xml:space="preserve"> </w:t>
          </w:r>
          <w:permEnd w:id="1091728563"/>
          <w:r w:rsidR="00922DA1" w:rsidRPr="00511DD3">
            <w:t>Edition</w:t>
          </w:r>
        </w:p>
      </w:tc>
    </w:tr>
  </w:tbl>
  <w:p w:rsidR="00922DA1" w:rsidRPr="009044AB" w:rsidRDefault="001068B5" w:rsidP="0069693D">
    <w:pPr>
      <w:tabs>
        <w:tab w:val="left" w:pos="1800"/>
      </w:tabs>
      <w:rPr>
        <w:rFonts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56" o:spid="_x0000_s2049" type="#_x0000_t136" style="position:absolute;left:0;text-align:left;margin-left:0;margin-top:0;width:558.05pt;height:69.7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v:shape>
      </w:pict>
    </w:r>
    <w:r w:rsidR="00922DA1">
      <w:rPr>
        <w:rFonts w:cs="Arial"/>
        <w:b/>
        <w:sz w:val="28"/>
        <w:szCs w:val="28"/>
      </w:rP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8960C4" w:rsidRDefault="001068B5" w:rsidP="00075398">
    <w:pPr>
      <w:pStyle w:val="KSNumbereven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60" o:spid="_x0000_s2053" type="#_x0000_t136" style="position:absolute;left:0;text-align:left;margin-left:0;margin-top:0;width:558.05pt;height:69.7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v:shape>
      </w:pict>
    </w:r>
    <w:r w:rsidR="00922DA1" w:rsidRPr="008960C4">
      <w:t xml:space="preserve">KS </w:t>
    </w:r>
    <w:permStart w:id="2047152772" w:edGrp="everyone"/>
    <w:r w:rsidR="007A0EC3">
      <w:t>2923-1</w:t>
    </w:r>
    <w:r w:rsidR="007A0EC3" w:rsidRPr="00261049">
      <w:t>:</w:t>
    </w:r>
    <w:r w:rsidR="007A0EC3">
      <w:t>2020</w:t>
    </w:r>
    <w:permEnd w:id="2047152772"/>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overheadertable"/>
      <w:tblW w:w="8647" w:type="dxa"/>
      <w:tblLook w:val="04A0" w:firstRow="1" w:lastRow="0" w:firstColumn="1" w:lastColumn="0" w:noHBand="0" w:noVBand="1"/>
    </w:tblPr>
    <w:tblGrid>
      <w:gridCol w:w="6379"/>
      <w:gridCol w:w="2268"/>
    </w:tblGrid>
    <w:tr w:rsidR="00922DA1" w:rsidRPr="00244D09" w:rsidTr="0069693D">
      <w:tc>
        <w:tcPr>
          <w:tcW w:w="6379" w:type="dxa"/>
        </w:tcPr>
        <w:p w:rsidR="00922DA1" w:rsidRPr="00244D09" w:rsidRDefault="00922DA1" w:rsidP="00244D09">
          <w:pPr>
            <w:pStyle w:val="CoverPageHeader"/>
          </w:pPr>
          <w:r w:rsidRPr="00244D09">
            <w:t>KENYA STANDARD</w:t>
          </w:r>
        </w:p>
      </w:tc>
      <w:tc>
        <w:tcPr>
          <w:tcW w:w="2268" w:type="dxa"/>
        </w:tcPr>
        <w:p w:rsidR="00922DA1" w:rsidRPr="00244D09" w:rsidRDefault="00922DA1" w:rsidP="009B6AB4">
          <w:pPr>
            <w:pStyle w:val="KSNumberOddpages"/>
            <w:jc w:val="both"/>
          </w:pPr>
          <w:r w:rsidRPr="00244D09">
            <w:t xml:space="preserve">KS </w:t>
          </w:r>
          <w:permStart w:id="1148801961" w:edGrp="everyone"/>
          <w:r w:rsidR="009B6AB4">
            <w:t>2923-1</w:t>
          </w:r>
          <w:r w:rsidRPr="00244D09">
            <w:t>:</w:t>
          </w:r>
          <w:r w:rsidR="009B6AB4">
            <w:t>2020</w:t>
          </w:r>
          <w:permEnd w:id="1148801961"/>
        </w:p>
        <w:p w:rsidR="00922DA1" w:rsidRPr="00244D09" w:rsidRDefault="00922DA1" w:rsidP="00244D09">
          <w:pPr>
            <w:pStyle w:val="ICS"/>
          </w:pPr>
          <w:r w:rsidRPr="00244D09">
            <w:t xml:space="preserve">ICS </w:t>
          </w:r>
          <w:permStart w:id="1555897511" w:edGrp="everyone"/>
          <w:r w:rsidR="009B6AB4">
            <w:t>55.080</w:t>
          </w:r>
          <w:permEnd w:id="1555897511"/>
        </w:p>
        <w:p w:rsidR="00922DA1" w:rsidRPr="00244D09" w:rsidRDefault="009B6AB4" w:rsidP="00244D09">
          <w:pPr>
            <w:pStyle w:val="Edition"/>
          </w:pPr>
          <w:r>
            <w:t xml:space="preserve">First </w:t>
          </w:r>
          <w:r w:rsidR="00922DA1" w:rsidRPr="00244D09">
            <w:t xml:space="preserve"> Edition</w:t>
          </w:r>
        </w:p>
      </w:tc>
    </w:tr>
  </w:tbl>
  <w:p w:rsidR="00922DA1" w:rsidRPr="0069693D" w:rsidRDefault="001068B5" w:rsidP="0069693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61" o:spid="_x0000_s2054" type="#_x0000_t136" style="position:absolute;left:0;text-align:left;margin-left:0;margin-top:0;width:558.05pt;height:69.7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Default="001068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59" o:spid="_x0000_s2052" type="#_x0000_t136" style="position:absolute;left:0;text-align:left;margin-left:0;margin-top:0;width:558.05pt;height:69.7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v:shape>
      </w:pict>
    </w:r>
    <w:r w:rsidR="00922DA1">
      <w:rPr>
        <w:color w:val="FF0000"/>
      </w:rPr>
      <w:t>ISO/WD </w:t>
    </w:r>
    <w:proofErr w:type="spellStart"/>
    <w:r w:rsidR="00922DA1">
      <w:rPr>
        <w:color w:val="FF0000"/>
      </w:rPr>
      <w:t>nnn</w:t>
    </w:r>
    <w:proofErr w:type="spellEnd"/>
    <w:r w:rsidR="00922DA1">
      <w:rPr>
        <w:color w:val="FF0000"/>
      </w:rPr>
      <w:t>-n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B5" w:rsidRDefault="001068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63" o:spid="_x0000_s2056" type="#_x0000_t136" style="position:absolute;left:0;text-align:left;margin-left:0;margin-top:0;width:558.05pt;height:69.7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DA1" w:rsidRPr="007775E5" w:rsidRDefault="001068B5" w:rsidP="007775E5">
    <w:pPr>
      <w:pStyle w:val="KSNumberOdd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64" o:spid="_x0000_s2057" type="#_x0000_t136" style="position:absolute;left:0;text-align:left;margin-left:0;margin-top:0;width:558.05pt;height:69.7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v:shape>
      </w:pict>
    </w:r>
    <w:r w:rsidR="00922DA1" w:rsidRPr="008960C4">
      <w:t xml:space="preserve">KS </w:t>
    </w:r>
    <w:permStart w:id="1274682698" w:edGrp="everyone"/>
    <w:r w:rsidR="00120650">
      <w:t>2923-1</w:t>
    </w:r>
    <w:r w:rsidR="00922DA1" w:rsidRPr="008960C4">
      <w:t xml:space="preserve">: </w:t>
    </w:r>
    <w:r w:rsidR="00120650">
      <w:t>2020</w:t>
    </w:r>
    <w:permEnd w:id="1274682698"/>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8B5" w:rsidRDefault="001068B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339662" o:spid="_x0000_s2055" type="#_x0000_t136" style="position:absolute;left:0;text-align:left;margin-left:0;margin-top:0;width:558.05pt;height:69.7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if twitter 246011" style="width:32pt;height:32pt;visibility:visible;mso-wrap-style:square" o:bullet="t">
        <v:imagedata r:id="rId1" o:title="if twitter 246011"/>
      </v:shape>
    </w:pict>
  </w:numPicBullet>
  <w:abstractNum w:abstractNumId="0" w15:restartNumberingAfterBreak="0">
    <w:nsid w:val="FFFFFF7C"/>
    <w:multiLevelType w:val="singleLevel"/>
    <w:tmpl w:val="5452391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A869FE"/>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21E6D29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07A72F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374CFB"/>
    <w:multiLevelType w:val="hybridMultilevel"/>
    <w:tmpl w:val="F03CD180"/>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5B21BF"/>
    <w:multiLevelType w:val="hybridMultilevel"/>
    <w:tmpl w:val="A496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330440"/>
    <w:multiLevelType w:val="hybridMultilevel"/>
    <w:tmpl w:val="724A0CFC"/>
    <w:lvl w:ilvl="0" w:tplc="0296A74C">
      <w:start w:val="1"/>
      <w:numFmt w:val="bullet"/>
      <w:lvlText w:val=""/>
      <w:lvlJc w:val="left"/>
      <w:pPr>
        <w:tabs>
          <w:tab w:val="num" w:pos="720"/>
        </w:tabs>
        <w:ind w:left="720" w:hanging="360"/>
      </w:pPr>
      <w:rPr>
        <w:rFonts w:ascii="Symbol" w:hAnsi="Symbol" w:hint="default"/>
      </w:rPr>
    </w:lvl>
    <w:lvl w:ilvl="1" w:tplc="9B743804" w:tentative="1">
      <w:start w:val="1"/>
      <w:numFmt w:val="bullet"/>
      <w:lvlText w:val="o"/>
      <w:lvlJc w:val="left"/>
      <w:pPr>
        <w:tabs>
          <w:tab w:val="num" w:pos="1440"/>
        </w:tabs>
        <w:ind w:left="1440" w:hanging="360"/>
      </w:pPr>
      <w:rPr>
        <w:rFonts w:ascii="Courier New" w:hAnsi="Courier New" w:hint="default"/>
      </w:rPr>
    </w:lvl>
    <w:lvl w:ilvl="2" w:tplc="56B492D2" w:tentative="1">
      <w:start w:val="1"/>
      <w:numFmt w:val="bullet"/>
      <w:lvlText w:val=""/>
      <w:lvlJc w:val="left"/>
      <w:pPr>
        <w:tabs>
          <w:tab w:val="num" w:pos="2160"/>
        </w:tabs>
        <w:ind w:left="2160" w:hanging="360"/>
      </w:pPr>
      <w:rPr>
        <w:rFonts w:ascii="Wingdings" w:hAnsi="Wingdings" w:hint="default"/>
      </w:rPr>
    </w:lvl>
    <w:lvl w:ilvl="3" w:tplc="065C6B24" w:tentative="1">
      <w:start w:val="1"/>
      <w:numFmt w:val="bullet"/>
      <w:lvlText w:val=""/>
      <w:lvlJc w:val="left"/>
      <w:pPr>
        <w:tabs>
          <w:tab w:val="num" w:pos="2880"/>
        </w:tabs>
        <w:ind w:left="2880" w:hanging="360"/>
      </w:pPr>
      <w:rPr>
        <w:rFonts w:ascii="Symbol" w:hAnsi="Symbol" w:hint="default"/>
      </w:rPr>
    </w:lvl>
    <w:lvl w:ilvl="4" w:tplc="D3D06288" w:tentative="1">
      <w:start w:val="1"/>
      <w:numFmt w:val="bullet"/>
      <w:lvlText w:val="o"/>
      <w:lvlJc w:val="left"/>
      <w:pPr>
        <w:tabs>
          <w:tab w:val="num" w:pos="3600"/>
        </w:tabs>
        <w:ind w:left="3600" w:hanging="360"/>
      </w:pPr>
      <w:rPr>
        <w:rFonts w:ascii="Courier New" w:hAnsi="Courier New" w:hint="default"/>
      </w:rPr>
    </w:lvl>
    <w:lvl w:ilvl="5" w:tplc="54F0DCC2" w:tentative="1">
      <w:start w:val="1"/>
      <w:numFmt w:val="bullet"/>
      <w:lvlText w:val=""/>
      <w:lvlJc w:val="left"/>
      <w:pPr>
        <w:tabs>
          <w:tab w:val="num" w:pos="4320"/>
        </w:tabs>
        <w:ind w:left="4320" w:hanging="360"/>
      </w:pPr>
      <w:rPr>
        <w:rFonts w:ascii="Wingdings" w:hAnsi="Wingdings" w:hint="default"/>
      </w:rPr>
    </w:lvl>
    <w:lvl w:ilvl="6" w:tplc="942E10A0" w:tentative="1">
      <w:start w:val="1"/>
      <w:numFmt w:val="bullet"/>
      <w:lvlText w:val=""/>
      <w:lvlJc w:val="left"/>
      <w:pPr>
        <w:tabs>
          <w:tab w:val="num" w:pos="5040"/>
        </w:tabs>
        <w:ind w:left="5040" w:hanging="360"/>
      </w:pPr>
      <w:rPr>
        <w:rFonts w:ascii="Symbol" w:hAnsi="Symbol" w:hint="default"/>
      </w:rPr>
    </w:lvl>
    <w:lvl w:ilvl="7" w:tplc="127A2F40" w:tentative="1">
      <w:start w:val="1"/>
      <w:numFmt w:val="bullet"/>
      <w:lvlText w:val="o"/>
      <w:lvlJc w:val="left"/>
      <w:pPr>
        <w:tabs>
          <w:tab w:val="num" w:pos="5760"/>
        </w:tabs>
        <w:ind w:left="5760" w:hanging="360"/>
      </w:pPr>
      <w:rPr>
        <w:rFonts w:ascii="Courier New" w:hAnsi="Courier New" w:hint="default"/>
      </w:rPr>
    </w:lvl>
    <w:lvl w:ilvl="8" w:tplc="153CE64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B830B4"/>
    <w:multiLevelType w:val="singleLevel"/>
    <w:tmpl w:val="6804C004"/>
    <w:lvl w:ilvl="0">
      <w:start w:val="1"/>
      <w:numFmt w:val="lowerRoman"/>
      <w:lvlText w:val="(%1)"/>
      <w:lvlJc w:val="left"/>
      <w:pPr>
        <w:tabs>
          <w:tab w:val="num" w:pos="720"/>
        </w:tabs>
        <w:ind w:left="720" w:hanging="720"/>
      </w:pPr>
      <w:rPr>
        <w:rFonts w:hint="default"/>
      </w:rPr>
    </w:lvl>
  </w:abstractNum>
  <w:abstractNum w:abstractNumId="12"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D17CE9"/>
    <w:multiLevelType w:val="singleLevel"/>
    <w:tmpl w:val="04090019"/>
    <w:lvl w:ilvl="0">
      <w:start w:val="1"/>
      <w:numFmt w:val="lowerLetter"/>
      <w:lvlText w:val="(%1)"/>
      <w:lvlJc w:val="left"/>
      <w:pPr>
        <w:tabs>
          <w:tab w:val="num" w:pos="360"/>
        </w:tabs>
        <w:ind w:left="360" w:hanging="360"/>
      </w:pPr>
    </w:lvl>
  </w:abstractNum>
  <w:abstractNum w:abstractNumId="14" w15:restartNumberingAfterBreak="0">
    <w:nsid w:val="31F959E3"/>
    <w:multiLevelType w:val="singleLevel"/>
    <w:tmpl w:val="BC42DCAA"/>
    <w:lvl w:ilvl="0">
      <w:start w:val="1"/>
      <w:numFmt w:val="decimal"/>
      <w:lvlText w:val="%1)"/>
      <w:lvlJc w:val="left"/>
      <w:pPr>
        <w:tabs>
          <w:tab w:val="num" w:pos="360"/>
        </w:tabs>
        <w:ind w:left="360" w:hanging="360"/>
      </w:pPr>
    </w:lvl>
  </w:abstractNum>
  <w:abstractNum w:abstractNumId="15"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6" w15:restartNumberingAfterBreak="0">
    <w:nsid w:val="39110385"/>
    <w:multiLevelType w:val="hybridMultilevel"/>
    <w:tmpl w:val="8132DE0A"/>
    <w:lvl w:ilvl="0" w:tplc="83E097A8">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1C52760"/>
    <w:multiLevelType w:val="singleLevel"/>
    <w:tmpl w:val="2A30C6D0"/>
    <w:lvl w:ilvl="0">
      <w:start w:val="1"/>
      <w:numFmt w:val="decimal"/>
      <w:lvlText w:val="%1)"/>
      <w:lvlJc w:val="left"/>
      <w:pPr>
        <w:tabs>
          <w:tab w:val="num" w:pos="360"/>
        </w:tabs>
        <w:ind w:left="360" w:hanging="360"/>
      </w:pPr>
    </w:lvl>
  </w:abstractNum>
  <w:abstractNum w:abstractNumId="20" w15:restartNumberingAfterBreak="0">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22" w15:restartNumberingAfterBreak="0">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DF83D1A"/>
    <w:multiLevelType w:val="hybridMultilevel"/>
    <w:tmpl w:val="986C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886B2C"/>
    <w:multiLevelType w:val="hybridMultilevel"/>
    <w:tmpl w:val="89FE7AD0"/>
    <w:lvl w:ilvl="0" w:tplc="EC2E33D2">
      <w:start w:val="1"/>
      <w:numFmt w:val="bullet"/>
      <w:lvlText w:val=""/>
      <w:lvlJc w:val="left"/>
      <w:pPr>
        <w:tabs>
          <w:tab w:val="num" w:pos="400"/>
        </w:tabs>
        <w:ind w:left="400" w:hanging="400"/>
      </w:pPr>
      <w:rPr>
        <w:rFonts w:ascii="Symbol" w:hAnsi="Symbol" w:hint="default"/>
      </w:rPr>
    </w:lvl>
    <w:lvl w:ilvl="1" w:tplc="47DC13C6" w:tentative="1">
      <w:start w:val="1"/>
      <w:numFmt w:val="bullet"/>
      <w:lvlText w:val="o"/>
      <w:lvlJc w:val="left"/>
      <w:pPr>
        <w:tabs>
          <w:tab w:val="num" w:pos="1440"/>
        </w:tabs>
        <w:ind w:left="1440" w:hanging="360"/>
      </w:pPr>
      <w:rPr>
        <w:rFonts w:ascii="Courier New" w:hAnsi="Courier New" w:hint="default"/>
      </w:rPr>
    </w:lvl>
    <w:lvl w:ilvl="2" w:tplc="0332D494" w:tentative="1">
      <w:start w:val="1"/>
      <w:numFmt w:val="bullet"/>
      <w:lvlText w:val=""/>
      <w:lvlJc w:val="left"/>
      <w:pPr>
        <w:tabs>
          <w:tab w:val="num" w:pos="2160"/>
        </w:tabs>
        <w:ind w:left="2160" w:hanging="360"/>
      </w:pPr>
      <w:rPr>
        <w:rFonts w:ascii="Wingdings" w:hAnsi="Wingdings" w:hint="default"/>
      </w:rPr>
    </w:lvl>
    <w:lvl w:ilvl="3" w:tplc="BDA4F2EE" w:tentative="1">
      <w:start w:val="1"/>
      <w:numFmt w:val="bullet"/>
      <w:lvlText w:val=""/>
      <w:lvlJc w:val="left"/>
      <w:pPr>
        <w:tabs>
          <w:tab w:val="num" w:pos="2880"/>
        </w:tabs>
        <w:ind w:left="2880" w:hanging="360"/>
      </w:pPr>
      <w:rPr>
        <w:rFonts w:ascii="Symbol" w:hAnsi="Symbol" w:hint="default"/>
      </w:rPr>
    </w:lvl>
    <w:lvl w:ilvl="4" w:tplc="4300D714" w:tentative="1">
      <w:start w:val="1"/>
      <w:numFmt w:val="bullet"/>
      <w:lvlText w:val="o"/>
      <w:lvlJc w:val="left"/>
      <w:pPr>
        <w:tabs>
          <w:tab w:val="num" w:pos="3600"/>
        </w:tabs>
        <w:ind w:left="3600" w:hanging="360"/>
      </w:pPr>
      <w:rPr>
        <w:rFonts w:ascii="Courier New" w:hAnsi="Courier New" w:hint="default"/>
      </w:rPr>
    </w:lvl>
    <w:lvl w:ilvl="5" w:tplc="CD7205B0" w:tentative="1">
      <w:start w:val="1"/>
      <w:numFmt w:val="bullet"/>
      <w:lvlText w:val=""/>
      <w:lvlJc w:val="left"/>
      <w:pPr>
        <w:tabs>
          <w:tab w:val="num" w:pos="4320"/>
        </w:tabs>
        <w:ind w:left="4320" w:hanging="360"/>
      </w:pPr>
      <w:rPr>
        <w:rFonts w:ascii="Wingdings" w:hAnsi="Wingdings" w:hint="default"/>
      </w:rPr>
    </w:lvl>
    <w:lvl w:ilvl="6" w:tplc="6DBC582A" w:tentative="1">
      <w:start w:val="1"/>
      <w:numFmt w:val="bullet"/>
      <w:lvlText w:val=""/>
      <w:lvlJc w:val="left"/>
      <w:pPr>
        <w:tabs>
          <w:tab w:val="num" w:pos="5040"/>
        </w:tabs>
        <w:ind w:left="5040" w:hanging="360"/>
      </w:pPr>
      <w:rPr>
        <w:rFonts w:ascii="Symbol" w:hAnsi="Symbol" w:hint="default"/>
      </w:rPr>
    </w:lvl>
    <w:lvl w:ilvl="7" w:tplc="C400CE3A" w:tentative="1">
      <w:start w:val="1"/>
      <w:numFmt w:val="bullet"/>
      <w:lvlText w:val="o"/>
      <w:lvlJc w:val="left"/>
      <w:pPr>
        <w:tabs>
          <w:tab w:val="num" w:pos="5760"/>
        </w:tabs>
        <w:ind w:left="5760" w:hanging="360"/>
      </w:pPr>
      <w:rPr>
        <w:rFonts w:ascii="Courier New" w:hAnsi="Courier New" w:hint="default"/>
      </w:rPr>
    </w:lvl>
    <w:lvl w:ilvl="8" w:tplc="1952D2F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794892"/>
    <w:multiLevelType w:val="hybridMultilevel"/>
    <w:tmpl w:val="724A0CFC"/>
    <w:lvl w:ilvl="0" w:tplc="CADE574A">
      <w:start w:val="1"/>
      <w:numFmt w:val="bullet"/>
      <w:lvlText w:val=""/>
      <w:lvlJc w:val="left"/>
      <w:pPr>
        <w:tabs>
          <w:tab w:val="num" w:pos="720"/>
        </w:tabs>
        <w:ind w:left="720" w:hanging="720"/>
      </w:pPr>
      <w:rPr>
        <w:rFonts w:ascii="Symbol" w:hAnsi="Symbol" w:hint="default"/>
      </w:rPr>
    </w:lvl>
    <w:lvl w:ilvl="1" w:tplc="3530FFF4" w:tentative="1">
      <w:start w:val="1"/>
      <w:numFmt w:val="bullet"/>
      <w:lvlText w:val="o"/>
      <w:lvlJc w:val="left"/>
      <w:pPr>
        <w:tabs>
          <w:tab w:val="num" w:pos="1440"/>
        </w:tabs>
        <w:ind w:left="1440" w:hanging="360"/>
      </w:pPr>
      <w:rPr>
        <w:rFonts w:ascii="Courier New" w:hAnsi="Courier New" w:hint="default"/>
      </w:rPr>
    </w:lvl>
    <w:lvl w:ilvl="2" w:tplc="DBB6627A" w:tentative="1">
      <w:start w:val="1"/>
      <w:numFmt w:val="bullet"/>
      <w:lvlText w:val=""/>
      <w:lvlJc w:val="left"/>
      <w:pPr>
        <w:tabs>
          <w:tab w:val="num" w:pos="2160"/>
        </w:tabs>
        <w:ind w:left="2160" w:hanging="360"/>
      </w:pPr>
      <w:rPr>
        <w:rFonts w:ascii="Wingdings" w:hAnsi="Wingdings" w:hint="default"/>
      </w:rPr>
    </w:lvl>
    <w:lvl w:ilvl="3" w:tplc="4E86DAA6" w:tentative="1">
      <w:start w:val="1"/>
      <w:numFmt w:val="bullet"/>
      <w:lvlText w:val=""/>
      <w:lvlJc w:val="left"/>
      <w:pPr>
        <w:tabs>
          <w:tab w:val="num" w:pos="2880"/>
        </w:tabs>
        <w:ind w:left="2880" w:hanging="360"/>
      </w:pPr>
      <w:rPr>
        <w:rFonts w:ascii="Symbol" w:hAnsi="Symbol" w:hint="default"/>
      </w:rPr>
    </w:lvl>
    <w:lvl w:ilvl="4" w:tplc="ABA2ED24" w:tentative="1">
      <w:start w:val="1"/>
      <w:numFmt w:val="bullet"/>
      <w:lvlText w:val="o"/>
      <w:lvlJc w:val="left"/>
      <w:pPr>
        <w:tabs>
          <w:tab w:val="num" w:pos="3600"/>
        </w:tabs>
        <w:ind w:left="3600" w:hanging="360"/>
      </w:pPr>
      <w:rPr>
        <w:rFonts w:ascii="Courier New" w:hAnsi="Courier New" w:hint="default"/>
      </w:rPr>
    </w:lvl>
    <w:lvl w:ilvl="5" w:tplc="0DF4BD1C" w:tentative="1">
      <w:start w:val="1"/>
      <w:numFmt w:val="bullet"/>
      <w:lvlText w:val=""/>
      <w:lvlJc w:val="left"/>
      <w:pPr>
        <w:tabs>
          <w:tab w:val="num" w:pos="4320"/>
        </w:tabs>
        <w:ind w:left="4320" w:hanging="360"/>
      </w:pPr>
      <w:rPr>
        <w:rFonts w:ascii="Wingdings" w:hAnsi="Wingdings" w:hint="default"/>
      </w:rPr>
    </w:lvl>
    <w:lvl w:ilvl="6" w:tplc="6CF46ADC" w:tentative="1">
      <w:start w:val="1"/>
      <w:numFmt w:val="bullet"/>
      <w:lvlText w:val=""/>
      <w:lvlJc w:val="left"/>
      <w:pPr>
        <w:tabs>
          <w:tab w:val="num" w:pos="5040"/>
        </w:tabs>
        <w:ind w:left="5040" w:hanging="360"/>
      </w:pPr>
      <w:rPr>
        <w:rFonts w:ascii="Symbol" w:hAnsi="Symbol" w:hint="default"/>
      </w:rPr>
    </w:lvl>
    <w:lvl w:ilvl="7" w:tplc="F082339E" w:tentative="1">
      <w:start w:val="1"/>
      <w:numFmt w:val="bullet"/>
      <w:lvlText w:val="o"/>
      <w:lvlJc w:val="left"/>
      <w:pPr>
        <w:tabs>
          <w:tab w:val="num" w:pos="5760"/>
        </w:tabs>
        <w:ind w:left="5760" w:hanging="360"/>
      </w:pPr>
      <w:rPr>
        <w:rFonts w:ascii="Courier New" w:hAnsi="Courier New" w:hint="default"/>
      </w:rPr>
    </w:lvl>
    <w:lvl w:ilvl="8" w:tplc="7F50B50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2D07DB"/>
    <w:multiLevelType w:val="hybridMultilevel"/>
    <w:tmpl w:val="83CC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230229"/>
    <w:multiLevelType w:val="hybridMultilevel"/>
    <w:tmpl w:val="1C6A9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416674"/>
    <w:multiLevelType w:val="hybridMultilevel"/>
    <w:tmpl w:val="8036F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2D5FB1"/>
    <w:multiLevelType w:val="hybridMultilevel"/>
    <w:tmpl w:val="724A0CFC"/>
    <w:lvl w:ilvl="0" w:tplc="69289DF0">
      <w:start w:val="1"/>
      <w:numFmt w:val="bullet"/>
      <w:lvlText w:val=""/>
      <w:lvlJc w:val="left"/>
      <w:pPr>
        <w:tabs>
          <w:tab w:val="num" w:pos="400"/>
        </w:tabs>
        <w:ind w:left="400" w:hanging="400"/>
      </w:pPr>
      <w:rPr>
        <w:rFonts w:ascii="Symbol" w:hAnsi="Symbol" w:hint="default"/>
      </w:rPr>
    </w:lvl>
    <w:lvl w:ilvl="1" w:tplc="768C71F0" w:tentative="1">
      <w:start w:val="1"/>
      <w:numFmt w:val="bullet"/>
      <w:lvlText w:val="o"/>
      <w:lvlJc w:val="left"/>
      <w:pPr>
        <w:tabs>
          <w:tab w:val="num" w:pos="1440"/>
        </w:tabs>
        <w:ind w:left="1440" w:hanging="360"/>
      </w:pPr>
      <w:rPr>
        <w:rFonts w:ascii="Courier New" w:hAnsi="Courier New" w:hint="default"/>
      </w:rPr>
    </w:lvl>
    <w:lvl w:ilvl="2" w:tplc="9654A36C" w:tentative="1">
      <w:start w:val="1"/>
      <w:numFmt w:val="bullet"/>
      <w:lvlText w:val=""/>
      <w:lvlJc w:val="left"/>
      <w:pPr>
        <w:tabs>
          <w:tab w:val="num" w:pos="2160"/>
        </w:tabs>
        <w:ind w:left="2160" w:hanging="360"/>
      </w:pPr>
      <w:rPr>
        <w:rFonts w:ascii="Wingdings" w:hAnsi="Wingdings" w:hint="default"/>
      </w:rPr>
    </w:lvl>
    <w:lvl w:ilvl="3" w:tplc="126C1AE2" w:tentative="1">
      <w:start w:val="1"/>
      <w:numFmt w:val="bullet"/>
      <w:lvlText w:val=""/>
      <w:lvlJc w:val="left"/>
      <w:pPr>
        <w:tabs>
          <w:tab w:val="num" w:pos="2880"/>
        </w:tabs>
        <w:ind w:left="2880" w:hanging="360"/>
      </w:pPr>
      <w:rPr>
        <w:rFonts w:ascii="Symbol" w:hAnsi="Symbol" w:hint="default"/>
      </w:rPr>
    </w:lvl>
    <w:lvl w:ilvl="4" w:tplc="C69015CA" w:tentative="1">
      <w:start w:val="1"/>
      <w:numFmt w:val="bullet"/>
      <w:lvlText w:val="o"/>
      <w:lvlJc w:val="left"/>
      <w:pPr>
        <w:tabs>
          <w:tab w:val="num" w:pos="3600"/>
        </w:tabs>
        <w:ind w:left="3600" w:hanging="360"/>
      </w:pPr>
      <w:rPr>
        <w:rFonts w:ascii="Courier New" w:hAnsi="Courier New" w:hint="default"/>
      </w:rPr>
    </w:lvl>
    <w:lvl w:ilvl="5" w:tplc="271002AA" w:tentative="1">
      <w:start w:val="1"/>
      <w:numFmt w:val="bullet"/>
      <w:lvlText w:val=""/>
      <w:lvlJc w:val="left"/>
      <w:pPr>
        <w:tabs>
          <w:tab w:val="num" w:pos="4320"/>
        </w:tabs>
        <w:ind w:left="4320" w:hanging="360"/>
      </w:pPr>
      <w:rPr>
        <w:rFonts w:ascii="Wingdings" w:hAnsi="Wingdings" w:hint="default"/>
      </w:rPr>
    </w:lvl>
    <w:lvl w:ilvl="6" w:tplc="883E237A" w:tentative="1">
      <w:start w:val="1"/>
      <w:numFmt w:val="bullet"/>
      <w:lvlText w:val=""/>
      <w:lvlJc w:val="left"/>
      <w:pPr>
        <w:tabs>
          <w:tab w:val="num" w:pos="5040"/>
        </w:tabs>
        <w:ind w:left="5040" w:hanging="360"/>
      </w:pPr>
      <w:rPr>
        <w:rFonts w:ascii="Symbol" w:hAnsi="Symbol" w:hint="default"/>
      </w:rPr>
    </w:lvl>
    <w:lvl w:ilvl="7" w:tplc="70588230" w:tentative="1">
      <w:start w:val="1"/>
      <w:numFmt w:val="bullet"/>
      <w:lvlText w:val="o"/>
      <w:lvlJc w:val="left"/>
      <w:pPr>
        <w:tabs>
          <w:tab w:val="num" w:pos="5760"/>
        </w:tabs>
        <w:ind w:left="5760" w:hanging="360"/>
      </w:pPr>
      <w:rPr>
        <w:rFonts w:ascii="Courier New" w:hAnsi="Courier New" w:hint="default"/>
      </w:rPr>
    </w:lvl>
    <w:lvl w:ilvl="8" w:tplc="FF6ECE0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1F126B"/>
    <w:multiLevelType w:val="hybridMultilevel"/>
    <w:tmpl w:val="84FE9B66"/>
    <w:lvl w:ilvl="0" w:tplc="C57A7166">
      <w:start w:val="1"/>
      <w:numFmt w:val="bullet"/>
      <w:lvlText w:val=""/>
      <w:lvlJc w:val="left"/>
      <w:pPr>
        <w:tabs>
          <w:tab w:val="num" w:pos="400"/>
        </w:tabs>
        <w:ind w:left="400" w:hanging="400"/>
      </w:pPr>
      <w:rPr>
        <w:rFonts w:ascii="Symbol" w:hAnsi="Symbol" w:hint="default"/>
      </w:rPr>
    </w:lvl>
    <w:lvl w:ilvl="1" w:tplc="C79C208A" w:tentative="1">
      <w:start w:val="1"/>
      <w:numFmt w:val="bullet"/>
      <w:lvlText w:val="o"/>
      <w:lvlJc w:val="left"/>
      <w:pPr>
        <w:tabs>
          <w:tab w:val="num" w:pos="1440"/>
        </w:tabs>
        <w:ind w:left="1440" w:hanging="360"/>
      </w:pPr>
      <w:rPr>
        <w:rFonts w:ascii="Courier New" w:hAnsi="Courier New" w:hint="default"/>
      </w:rPr>
    </w:lvl>
    <w:lvl w:ilvl="2" w:tplc="97869B58" w:tentative="1">
      <w:start w:val="1"/>
      <w:numFmt w:val="bullet"/>
      <w:lvlText w:val=""/>
      <w:lvlJc w:val="left"/>
      <w:pPr>
        <w:tabs>
          <w:tab w:val="num" w:pos="2160"/>
        </w:tabs>
        <w:ind w:left="2160" w:hanging="360"/>
      </w:pPr>
      <w:rPr>
        <w:rFonts w:ascii="Wingdings" w:hAnsi="Wingdings" w:hint="default"/>
      </w:rPr>
    </w:lvl>
    <w:lvl w:ilvl="3" w:tplc="0A48D588" w:tentative="1">
      <w:start w:val="1"/>
      <w:numFmt w:val="bullet"/>
      <w:lvlText w:val=""/>
      <w:lvlJc w:val="left"/>
      <w:pPr>
        <w:tabs>
          <w:tab w:val="num" w:pos="2880"/>
        </w:tabs>
        <w:ind w:left="2880" w:hanging="360"/>
      </w:pPr>
      <w:rPr>
        <w:rFonts w:ascii="Symbol" w:hAnsi="Symbol" w:hint="default"/>
      </w:rPr>
    </w:lvl>
    <w:lvl w:ilvl="4" w:tplc="642C6D8A" w:tentative="1">
      <w:start w:val="1"/>
      <w:numFmt w:val="bullet"/>
      <w:lvlText w:val="o"/>
      <w:lvlJc w:val="left"/>
      <w:pPr>
        <w:tabs>
          <w:tab w:val="num" w:pos="3600"/>
        </w:tabs>
        <w:ind w:left="3600" w:hanging="360"/>
      </w:pPr>
      <w:rPr>
        <w:rFonts w:ascii="Courier New" w:hAnsi="Courier New" w:hint="default"/>
      </w:rPr>
    </w:lvl>
    <w:lvl w:ilvl="5" w:tplc="D196EE54" w:tentative="1">
      <w:start w:val="1"/>
      <w:numFmt w:val="bullet"/>
      <w:lvlText w:val=""/>
      <w:lvlJc w:val="left"/>
      <w:pPr>
        <w:tabs>
          <w:tab w:val="num" w:pos="4320"/>
        </w:tabs>
        <w:ind w:left="4320" w:hanging="360"/>
      </w:pPr>
      <w:rPr>
        <w:rFonts w:ascii="Wingdings" w:hAnsi="Wingdings" w:hint="default"/>
      </w:rPr>
    </w:lvl>
    <w:lvl w:ilvl="6" w:tplc="D08C4604" w:tentative="1">
      <w:start w:val="1"/>
      <w:numFmt w:val="bullet"/>
      <w:lvlText w:val=""/>
      <w:lvlJc w:val="left"/>
      <w:pPr>
        <w:tabs>
          <w:tab w:val="num" w:pos="5040"/>
        </w:tabs>
        <w:ind w:left="5040" w:hanging="360"/>
      </w:pPr>
      <w:rPr>
        <w:rFonts w:ascii="Symbol" w:hAnsi="Symbol" w:hint="default"/>
      </w:rPr>
    </w:lvl>
    <w:lvl w:ilvl="7" w:tplc="7DD27696" w:tentative="1">
      <w:start w:val="1"/>
      <w:numFmt w:val="bullet"/>
      <w:lvlText w:val="o"/>
      <w:lvlJc w:val="left"/>
      <w:pPr>
        <w:tabs>
          <w:tab w:val="num" w:pos="5760"/>
        </w:tabs>
        <w:ind w:left="5760" w:hanging="360"/>
      </w:pPr>
      <w:rPr>
        <w:rFonts w:ascii="Courier New" w:hAnsi="Courier New" w:hint="default"/>
      </w:rPr>
    </w:lvl>
    <w:lvl w:ilvl="8" w:tplc="B976983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81439E"/>
    <w:multiLevelType w:val="hybridMultilevel"/>
    <w:tmpl w:val="968CEB4C"/>
    <w:lvl w:ilvl="0" w:tplc="83E097A8">
      <w:start w:val="1"/>
      <w:numFmt w:val="bullet"/>
      <w:lvlText w:val=""/>
      <w:lvlPicBulletId w:val="0"/>
      <w:lvlJc w:val="left"/>
      <w:pPr>
        <w:tabs>
          <w:tab w:val="num" w:pos="720"/>
        </w:tabs>
        <w:ind w:left="720" w:hanging="360"/>
      </w:pPr>
      <w:rPr>
        <w:rFonts w:ascii="Symbol" w:hAnsi="Symbol" w:hint="default"/>
      </w:rPr>
    </w:lvl>
    <w:lvl w:ilvl="1" w:tplc="AB3CBA5E" w:tentative="1">
      <w:start w:val="1"/>
      <w:numFmt w:val="bullet"/>
      <w:lvlText w:val=""/>
      <w:lvlJc w:val="left"/>
      <w:pPr>
        <w:tabs>
          <w:tab w:val="num" w:pos="1440"/>
        </w:tabs>
        <w:ind w:left="1440" w:hanging="360"/>
      </w:pPr>
      <w:rPr>
        <w:rFonts w:ascii="Symbol" w:hAnsi="Symbol" w:hint="default"/>
      </w:rPr>
    </w:lvl>
    <w:lvl w:ilvl="2" w:tplc="355EDF6A" w:tentative="1">
      <w:start w:val="1"/>
      <w:numFmt w:val="bullet"/>
      <w:lvlText w:val=""/>
      <w:lvlJc w:val="left"/>
      <w:pPr>
        <w:tabs>
          <w:tab w:val="num" w:pos="2160"/>
        </w:tabs>
        <w:ind w:left="2160" w:hanging="360"/>
      </w:pPr>
      <w:rPr>
        <w:rFonts w:ascii="Symbol" w:hAnsi="Symbol" w:hint="default"/>
      </w:rPr>
    </w:lvl>
    <w:lvl w:ilvl="3" w:tplc="808AC7EE" w:tentative="1">
      <w:start w:val="1"/>
      <w:numFmt w:val="bullet"/>
      <w:lvlText w:val=""/>
      <w:lvlJc w:val="left"/>
      <w:pPr>
        <w:tabs>
          <w:tab w:val="num" w:pos="2880"/>
        </w:tabs>
        <w:ind w:left="2880" w:hanging="360"/>
      </w:pPr>
      <w:rPr>
        <w:rFonts w:ascii="Symbol" w:hAnsi="Symbol" w:hint="default"/>
      </w:rPr>
    </w:lvl>
    <w:lvl w:ilvl="4" w:tplc="80D62924" w:tentative="1">
      <w:start w:val="1"/>
      <w:numFmt w:val="bullet"/>
      <w:lvlText w:val=""/>
      <w:lvlJc w:val="left"/>
      <w:pPr>
        <w:tabs>
          <w:tab w:val="num" w:pos="3600"/>
        </w:tabs>
        <w:ind w:left="3600" w:hanging="360"/>
      </w:pPr>
      <w:rPr>
        <w:rFonts w:ascii="Symbol" w:hAnsi="Symbol" w:hint="default"/>
      </w:rPr>
    </w:lvl>
    <w:lvl w:ilvl="5" w:tplc="BE543F7A" w:tentative="1">
      <w:start w:val="1"/>
      <w:numFmt w:val="bullet"/>
      <w:lvlText w:val=""/>
      <w:lvlJc w:val="left"/>
      <w:pPr>
        <w:tabs>
          <w:tab w:val="num" w:pos="4320"/>
        </w:tabs>
        <w:ind w:left="4320" w:hanging="360"/>
      </w:pPr>
      <w:rPr>
        <w:rFonts w:ascii="Symbol" w:hAnsi="Symbol" w:hint="default"/>
      </w:rPr>
    </w:lvl>
    <w:lvl w:ilvl="6" w:tplc="C10681A8" w:tentative="1">
      <w:start w:val="1"/>
      <w:numFmt w:val="bullet"/>
      <w:lvlText w:val=""/>
      <w:lvlJc w:val="left"/>
      <w:pPr>
        <w:tabs>
          <w:tab w:val="num" w:pos="5040"/>
        </w:tabs>
        <w:ind w:left="5040" w:hanging="360"/>
      </w:pPr>
      <w:rPr>
        <w:rFonts w:ascii="Symbol" w:hAnsi="Symbol" w:hint="default"/>
      </w:rPr>
    </w:lvl>
    <w:lvl w:ilvl="7" w:tplc="94E6D818" w:tentative="1">
      <w:start w:val="1"/>
      <w:numFmt w:val="bullet"/>
      <w:lvlText w:val=""/>
      <w:lvlJc w:val="left"/>
      <w:pPr>
        <w:tabs>
          <w:tab w:val="num" w:pos="5760"/>
        </w:tabs>
        <w:ind w:left="5760" w:hanging="360"/>
      </w:pPr>
      <w:rPr>
        <w:rFonts w:ascii="Symbol" w:hAnsi="Symbol" w:hint="default"/>
      </w:rPr>
    </w:lvl>
    <w:lvl w:ilvl="8" w:tplc="9DD46FE4"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49B3811"/>
    <w:multiLevelType w:val="hybridMultilevel"/>
    <w:tmpl w:val="3C808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D8419C"/>
    <w:multiLevelType w:val="hybridMultilevel"/>
    <w:tmpl w:val="97400F82"/>
    <w:lvl w:ilvl="0" w:tplc="2236D5A6">
      <w:start w:val="1"/>
      <w:numFmt w:val="lowerRoman"/>
      <w:lvlText w:val="%1)"/>
      <w:lvlJc w:val="left"/>
      <w:pPr>
        <w:ind w:left="1166" w:hanging="360"/>
      </w:pPr>
      <w:rPr>
        <w:rFonts w:hint="default"/>
      </w:rPr>
    </w:lvl>
    <w:lvl w:ilvl="1" w:tplc="08090019" w:tentative="1">
      <w:start w:val="1"/>
      <w:numFmt w:val="lowerLetter"/>
      <w:lvlText w:val="%2."/>
      <w:lvlJc w:val="left"/>
      <w:pPr>
        <w:ind w:left="1886" w:hanging="360"/>
      </w:pPr>
    </w:lvl>
    <w:lvl w:ilvl="2" w:tplc="0809001B" w:tentative="1">
      <w:start w:val="1"/>
      <w:numFmt w:val="lowerRoman"/>
      <w:lvlText w:val="%3."/>
      <w:lvlJc w:val="right"/>
      <w:pPr>
        <w:ind w:left="2606" w:hanging="180"/>
      </w:pPr>
    </w:lvl>
    <w:lvl w:ilvl="3" w:tplc="0809000F" w:tentative="1">
      <w:start w:val="1"/>
      <w:numFmt w:val="decimal"/>
      <w:lvlText w:val="%4."/>
      <w:lvlJc w:val="left"/>
      <w:pPr>
        <w:ind w:left="3326" w:hanging="360"/>
      </w:pPr>
    </w:lvl>
    <w:lvl w:ilvl="4" w:tplc="08090019" w:tentative="1">
      <w:start w:val="1"/>
      <w:numFmt w:val="lowerLetter"/>
      <w:lvlText w:val="%5."/>
      <w:lvlJc w:val="left"/>
      <w:pPr>
        <w:ind w:left="4046" w:hanging="360"/>
      </w:pPr>
    </w:lvl>
    <w:lvl w:ilvl="5" w:tplc="0809001B" w:tentative="1">
      <w:start w:val="1"/>
      <w:numFmt w:val="lowerRoman"/>
      <w:lvlText w:val="%6."/>
      <w:lvlJc w:val="right"/>
      <w:pPr>
        <w:ind w:left="4766" w:hanging="180"/>
      </w:pPr>
    </w:lvl>
    <w:lvl w:ilvl="6" w:tplc="0809000F" w:tentative="1">
      <w:start w:val="1"/>
      <w:numFmt w:val="decimal"/>
      <w:lvlText w:val="%7."/>
      <w:lvlJc w:val="left"/>
      <w:pPr>
        <w:ind w:left="5486" w:hanging="360"/>
      </w:pPr>
    </w:lvl>
    <w:lvl w:ilvl="7" w:tplc="08090019" w:tentative="1">
      <w:start w:val="1"/>
      <w:numFmt w:val="lowerLetter"/>
      <w:lvlText w:val="%8."/>
      <w:lvlJc w:val="left"/>
      <w:pPr>
        <w:ind w:left="6206" w:hanging="360"/>
      </w:pPr>
    </w:lvl>
    <w:lvl w:ilvl="8" w:tplc="0809001B" w:tentative="1">
      <w:start w:val="1"/>
      <w:numFmt w:val="lowerRoman"/>
      <w:lvlText w:val="%9."/>
      <w:lvlJc w:val="right"/>
      <w:pPr>
        <w:ind w:left="6926" w:hanging="180"/>
      </w:pPr>
    </w:lvl>
  </w:abstractNum>
  <w:abstractNum w:abstractNumId="34"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EF30A26"/>
    <w:multiLevelType w:val="hybridMultilevel"/>
    <w:tmpl w:val="CB32D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num>
  <w:num w:numId="3">
    <w:abstractNumId w:val="8"/>
  </w:num>
  <w:num w:numId="4">
    <w:abstractNumId w:val="18"/>
  </w:num>
  <w:num w:numId="5">
    <w:abstractNumId w:val="3"/>
  </w:num>
  <w:num w:numId="6">
    <w:abstractNumId w:val="17"/>
  </w:num>
  <w:num w:numId="7">
    <w:abstractNumId w:val="10"/>
  </w:num>
  <w:num w:numId="8">
    <w:abstractNumId w:val="25"/>
  </w:num>
  <w:num w:numId="9">
    <w:abstractNumId w:val="29"/>
  </w:num>
  <w:num w:numId="10">
    <w:abstractNumId w:val="22"/>
  </w:num>
  <w:num w:numId="11">
    <w:abstractNumId w:val="30"/>
  </w:num>
  <w:num w:numId="12">
    <w:abstractNumId w:val="4"/>
  </w:num>
  <w:num w:numId="13">
    <w:abstractNumId w:val="21"/>
    <w:lvlOverride w:ilvl="0">
      <w:startOverride w:val="1"/>
    </w:lvlOverride>
  </w:num>
  <w:num w:numId="14">
    <w:abstractNumId w:val="34"/>
  </w:num>
  <w:num w:numId="15">
    <w:abstractNumId w:val="20"/>
  </w:num>
  <w:num w:numId="16">
    <w:abstractNumId w:val="24"/>
  </w:num>
  <w:num w:numId="17">
    <w:abstractNumId w:val="14"/>
  </w:num>
  <w:num w:numId="18">
    <w:abstractNumId w:val="9"/>
  </w:num>
  <w:num w:numId="19">
    <w:abstractNumId w:val="0"/>
  </w:num>
  <w:num w:numId="20">
    <w:abstractNumId w:val="19"/>
  </w:num>
  <w:num w:numId="21">
    <w:abstractNumId w:val="11"/>
  </w:num>
  <w:num w:numId="22">
    <w:abstractNumId w:val="5"/>
  </w:num>
  <w:num w:numId="23">
    <w:abstractNumId w:val="13"/>
  </w:num>
  <w:num w:numId="24">
    <w:abstractNumId w:val="23"/>
  </w:num>
  <w:num w:numId="25">
    <w:abstractNumId w:val="2"/>
  </w:num>
  <w:num w:numId="26">
    <w:abstractNumId w:val="31"/>
  </w:num>
  <w:num w:numId="27">
    <w:abstractNumId w:val="16"/>
  </w:num>
  <w:num w:numId="28">
    <w:abstractNumId w:val="28"/>
  </w:num>
  <w:num w:numId="29">
    <w:abstractNumId w:val="7"/>
  </w:num>
  <w:num w:numId="30">
    <w:abstractNumId w:val="32"/>
  </w:num>
  <w:num w:numId="31">
    <w:abstractNumId w:val="27"/>
  </w:num>
  <w:num w:numId="32">
    <w:abstractNumId w:val="26"/>
  </w:num>
  <w:num w:numId="33">
    <w:abstractNumId w:val="33"/>
  </w:num>
  <w:num w:numId="34">
    <w:abstractNumId w:val="1"/>
  </w:num>
  <w:num w:numId="35">
    <w:abstractNumId w:val="12"/>
  </w:num>
  <w:num w:numId="36">
    <w:abstractNumId w:val="3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84"/>
    <w:rsid w:val="00027B94"/>
    <w:rsid w:val="00032EE2"/>
    <w:rsid w:val="00041793"/>
    <w:rsid w:val="00044369"/>
    <w:rsid w:val="00047290"/>
    <w:rsid w:val="00055C2C"/>
    <w:rsid w:val="00075398"/>
    <w:rsid w:val="000762FA"/>
    <w:rsid w:val="00082460"/>
    <w:rsid w:val="00082656"/>
    <w:rsid w:val="00092E6F"/>
    <w:rsid w:val="000A70B0"/>
    <w:rsid w:val="000C2312"/>
    <w:rsid w:val="000E3E95"/>
    <w:rsid w:val="000F16D0"/>
    <w:rsid w:val="001068B5"/>
    <w:rsid w:val="001137D5"/>
    <w:rsid w:val="001157AD"/>
    <w:rsid w:val="00120650"/>
    <w:rsid w:val="0012348E"/>
    <w:rsid w:val="001268FF"/>
    <w:rsid w:val="00134840"/>
    <w:rsid w:val="00143C91"/>
    <w:rsid w:val="0014411D"/>
    <w:rsid w:val="00157612"/>
    <w:rsid w:val="001656F8"/>
    <w:rsid w:val="00176A58"/>
    <w:rsid w:val="001930B3"/>
    <w:rsid w:val="001964F6"/>
    <w:rsid w:val="00197A58"/>
    <w:rsid w:val="001B1AF9"/>
    <w:rsid w:val="001D67B1"/>
    <w:rsid w:val="002001BA"/>
    <w:rsid w:val="00212376"/>
    <w:rsid w:val="0021741B"/>
    <w:rsid w:val="00220341"/>
    <w:rsid w:val="00221DE6"/>
    <w:rsid w:val="002226A8"/>
    <w:rsid w:val="00223B02"/>
    <w:rsid w:val="00223D9C"/>
    <w:rsid w:val="00232077"/>
    <w:rsid w:val="002350FD"/>
    <w:rsid w:val="00244D09"/>
    <w:rsid w:val="00246DFB"/>
    <w:rsid w:val="00261049"/>
    <w:rsid w:val="00281865"/>
    <w:rsid w:val="00284A79"/>
    <w:rsid w:val="00294092"/>
    <w:rsid w:val="002A705B"/>
    <w:rsid w:val="002C50C3"/>
    <w:rsid w:val="002D0370"/>
    <w:rsid w:val="002D03D2"/>
    <w:rsid w:val="002D5BF7"/>
    <w:rsid w:val="002E0C6F"/>
    <w:rsid w:val="002E70B0"/>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3F09"/>
    <w:rsid w:val="00385E36"/>
    <w:rsid w:val="003A075C"/>
    <w:rsid w:val="003B4E1C"/>
    <w:rsid w:val="003B7AF8"/>
    <w:rsid w:val="003C2A40"/>
    <w:rsid w:val="003C35EB"/>
    <w:rsid w:val="003D1D82"/>
    <w:rsid w:val="003D5626"/>
    <w:rsid w:val="003E1C7F"/>
    <w:rsid w:val="003E201C"/>
    <w:rsid w:val="00414304"/>
    <w:rsid w:val="00421FD1"/>
    <w:rsid w:val="004733C3"/>
    <w:rsid w:val="004A50FA"/>
    <w:rsid w:val="004A6A1C"/>
    <w:rsid w:val="004B79C0"/>
    <w:rsid w:val="004C66DD"/>
    <w:rsid w:val="004D423C"/>
    <w:rsid w:val="004F784C"/>
    <w:rsid w:val="00502176"/>
    <w:rsid w:val="00511DD3"/>
    <w:rsid w:val="0052497D"/>
    <w:rsid w:val="00530C98"/>
    <w:rsid w:val="00561ABA"/>
    <w:rsid w:val="00580CA3"/>
    <w:rsid w:val="00593662"/>
    <w:rsid w:val="00594A98"/>
    <w:rsid w:val="005B6A06"/>
    <w:rsid w:val="005B7602"/>
    <w:rsid w:val="005C5984"/>
    <w:rsid w:val="005E6890"/>
    <w:rsid w:val="00604566"/>
    <w:rsid w:val="006220E3"/>
    <w:rsid w:val="006307DD"/>
    <w:rsid w:val="00634DE2"/>
    <w:rsid w:val="00635C33"/>
    <w:rsid w:val="00641F4B"/>
    <w:rsid w:val="006575FF"/>
    <w:rsid w:val="00665B4A"/>
    <w:rsid w:val="00670BB0"/>
    <w:rsid w:val="00673549"/>
    <w:rsid w:val="00685417"/>
    <w:rsid w:val="006921DB"/>
    <w:rsid w:val="00693AC3"/>
    <w:rsid w:val="00694431"/>
    <w:rsid w:val="006946CE"/>
    <w:rsid w:val="00695337"/>
    <w:rsid w:val="0069693D"/>
    <w:rsid w:val="006A3843"/>
    <w:rsid w:val="006A5861"/>
    <w:rsid w:val="006B7891"/>
    <w:rsid w:val="006C01B2"/>
    <w:rsid w:val="006C0D15"/>
    <w:rsid w:val="006F4F51"/>
    <w:rsid w:val="006F7670"/>
    <w:rsid w:val="00706DA2"/>
    <w:rsid w:val="00721B67"/>
    <w:rsid w:val="00745B41"/>
    <w:rsid w:val="0074644A"/>
    <w:rsid w:val="007506BC"/>
    <w:rsid w:val="0075380C"/>
    <w:rsid w:val="0076051E"/>
    <w:rsid w:val="007658AC"/>
    <w:rsid w:val="00777075"/>
    <w:rsid w:val="007775E5"/>
    <w:rsid w:val="007A0EC3"/>
    <w:rsid w:val="007A2BC5"/>
    <w:rsid w:val="007A39C1"/>
    <w:rsid w:val="007A50AD"/>
    <w:rsid w:val="007C464C"/>
    <w:rsid w:val="007C6002"/>
    <w:rsid w:val="007D6DD8"/>
    <w:rsid w:val="007E2C0B"/>
    <w:rsid w:val="007E2E8F"/>
    <w:rsid w:val="007E3788"/>
    <w:rsid w:val="007E7599"/>
    <w:rsid w:val="00806F44"/>
    <w:rsid w:val="0081454E"/>
    <w:rsid w:val="0083129E"/>
    <w:rsid w:val="0083546C"/>
    <w:rsid w:val="00845418"/>
    <w:rsid w:val="008515BE"/>
    <w:rsid w:val="00875EC9"/>
    <w:rsid w:val="008960C4"/>
    <w:rsid w:val="008A36C9"/>
    <w:rsid w:val="008A7F73"/>
    <w:rsid w:val="008C037E"/>
    <w:rsid w:val="008C5593"/>
    <w:rsid w:val="008E5115"/>
    <w:rsid w:val="008F3CAA"/>
    <w:rsid w:val="008F4ACF"/>
    <w:rsid w:val="00904251"/>
    <w:rsid w:val="009044AB"/>
    <w:rsid w:val="0090712B"/>
    <w:rsid w:val="00914881"/>
    <w:rsid w:val="00920D71"/>
    <w:rsid w:val="00922DA1"/>
    <w:rsid w:val="009356EC"/>
    <w:rsid w:val="00942E26"/>
    <w:rsid w:val="0096260E"/>
    <w:rsid w:val="0096458A"/>
    <w:rsid w:val="00973197"/>
    <w:rsid w:val="00974451"/>
    <w:rsid w:val="009974D1"/>
    <w:rsid w:val="009A7665"/>
    <w:rsid w:val="009B4274"/>
    <w:rsid w:val="009B5643"/>
    <w:rsid w:val="009B571A"/>
    <w:rsid w:val="009B6AB4"/>
    <w:rsid w:val="009C6662"/>
    <w:rsid w:val="009C722D"/>
    <w:rsid w:val="009E0315"/>
    <w:rsid w:val="00A16BB1"/>
    <w:rsid w:val="00A328BB"/>
    <w:rsid w:val="00A41D4E"/>
    <w:rsid w:val="00A51FE5"/>
    <w:rsid w:val="00A626E2"/>
    <w:rsid w:val="00A62A7A"/>
    <w:rsid w:val="00A66763"/>
    <w:rsid w:val="00A81C78"/>
    <w:rsid w:val="00A8427F"/>
    <w:rsid w:val="00AA003E"/>
    <w:rsid w:val="00AA1839"/>
    <w:rsid w:val="00AB222A"/>
    <w:rsid w:val="00AD1816"/>
    <w:rsid w:val="00AD4F1C"/>
    <w:rsid w:val="00AF35AA"/>
    <w:rsid w:val="00AF528A"/>
    <w:rsid w:val="00B0510C"/>
    <w:rsid w:val="00B1081B"/>
    <w:rsid w:val="00B52DAD"/>
    <w:rsid w:val="00B56338"/>
    <w:rsid w:val="00B61116"/>
    <w:rsid w:val="00B72503"/>
    <w:rsid w:val="00B80176"/>
    <w:rsid w:val="00B842D3"/>
    <w:rsid w:val="00B84A80"/>
    <w:rsid w:val="00BB2E84"/>
    <w:rsid w:val="00BB4A2D"/>
    <w:rsid w:val="00BC3A47"/>
    <w:rsid w:val="00BD09EB"/>
    <w:rsid w:val="00BD2A77"/>
    <w:rsid w:val="00BF2AD9"/>
    <w:rsid w:val="00BF7864"/>
    <w:rsid w:val="00C05C37"/>
    <w:rsid w:val="00C118AA"/>
    <w:rsid w:val="00C154DF"/>
    <w:rsid w:val="00C20B16"/>
    <w:rsid w:val="00C23373"/>
    <w:rsid w:val="00C31459"/>
    <w:rsid w:val="00C5061E"/>
    <w:rsid w:val="00C51793"/>
    <w:rsid w:val="00C5560A"/>
    <w:rsid w:val="00C66201"/>
    <w:rsid w:val="00C7087C"/>
    <w:rsid w:val="00C77BF0"/>
    <w:rsid w:val="00CB6AF3"/>
    <w:rsid w:val="00CD2EA7"/>
    <w:rsid w:val="00CE119C"/>
    <w:rsid w:val="00CE46A6"/>
    <w:rsid w:val="00CF64D2"/>
    <w:rsid w:val="00CF659B"/>
    <w:rsid w:val="00CF6CEC"/>
    <w:rsid w:val="00D13E15"/>
    <w:rsid w:val="00D24593"/>
    <w:rsid w:val="00DA545A"/>
    <w:rsid w:val="00DB0A7D"/>
    <w:rsid w:val="00DC4716"/>
    <w:rsid w:val="00DD342C"/>
    <w:rsid w:val="00DE4C21"/>
    <w:rsid w:val="00DF4704"/>
    <w:rsid w:val="00E12F70"/>
    <w:rsid w:val="00E133CE"/>
    <w:rsid w:val="00E15663"/>
    <w:rsid w:val="00E26C64"/>
    <w:rsid w:val="00E34D74"/>
    <w:rsid w:val="00E42269"/>
    <w:rsid w:val="00E5308B"/>
    <w:rsid w:val="00E533C9"/>
    <w:rsid w:val="00E57A13"/>
    <w:rsid w:val="00E57F4B"/>
    <w:rsid w:val="00E670C6"/>
    <w:rsid w:val="00E679E3"/>
    <w:rsid w:val="00E86464"/>
    <w:rsid w:val="00E971FB"/>
    <w:rsid w:val="00EA0670"/>
    <w:rsid w:val="00EA16ED"/>
    <w:rsid w:val="00EA7424"/>
    <w:rsid w:val="00EC4B78"/>
    <w:rsid w:val="00EC7A09"/>
    <w:rsid w:val="00ED1355"/>
    <w:rsid w:val="00F0733A"/>
    <w:rsid w:val="00F10F0A"/>
    <w:rsid w:val="00F11F66"/>
    <w:rsid w:val="00F15187"/>
    <w:rsid w:val="00F26F70"/>
    <w:rsid w:val="00F5575C"/>
    <w:rsid w:val="00F56D27"/>
    <w:rsid w:val="00F71FAB"/>
    <w:rsid w:val="00F77DC0"/>
    <w:rsid w:val="00F93126"/>
    <w:rsid w:val="00F96EF2"/>
    <w:rsid w:val="00FA1D94"/>
    <w:rsid w:val="00FA5010"/>
    <w:rsid w:val="00FB57C4"/>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chartTrackingRefBased/>
  <w15:docId w15:val="{157E0DE2-A76B-4C08-904C-E57CD26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075398"/>
    <w:pPr>
      <w:ind w:left="851"/>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35"/>
      </w:numPr>
      <w:spacing w:after="240"/>
      <w:ind w:left="806" w:hanging="403"/>
    </w:pPr>
  </w:style>
  <w:style w:type="character" w:customStyle="1" w:styleId="StyleArial10ptBold">
    <w:name w:val="Style Arial 10 pt Bold"/>
    <w:rsid w:val="006F4F51"/>
    <w:rPr>
      <w:rFonts w:ascii="Arial" w:hAnsi="Arial"/>
      <w:b/>
      <w:bCs/>
      <w:sz w:val="20"/>
    </w:rPr>
  </w:style>
  <w:style w:type="paragraph" w:styleId="Caption">
    <w:name w:val="caption"/>
    <w:basedOn w:val="Normal"/>
    <w:next w:val="Normal"/>
    <w:unhideWhenUsed/>
    <w:qFormat/>
    <w:rsid w:val="00B725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3374">
      <w:bodyDiv w:val="1"/>
      <w:marLeft w:val="0"/>
      <w:marRight w:val="0"/>
      <w:marTop w:val="0"/>
      <w:marBottom w:val="0"/>
      <w:divBdr>
        <w:top w:val="none" w:sz="0" w:space="0" w:color="auto"/>
        <w:left w:val="none" w:sz="0" w:space="0" w:color="auto"/>
        <w:bottom w:val="none" w:sz="0" w:space="0" w:color="auto"/>
        <w:right w:val="none" w:sz="0" w:space="0" w:color="auto"/>
      </w:divBdr>
    </w:div>
    <w:div w:id="885683373">
      <w:bodyDiv w:val="1"/>
      <w:marLeft w:val="0"/>
      <w:marRight w:val="0"/>
      <w:marTop w:val="0"/>
      <w:marBottom w:val="0"/>
      <w:divBdr>
        <w:top w:val="none" w:sz="0" w:space="0" w:color="auto"/>
        <w:left w:val="none" w:sz="0" w:space="0" w:color="auto"/>
        <w:bottom w:val="none" w:sz="0" w:space="0" w:color="auto"/>
        <w:right w:val="none" w:sz="0" w:space="0" w:color="auto"/>
      </w:divBdr>
    </w:div>
    <w:div w:id="17458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https://en.wikipedia.org/wiki/Cloth" TargetMode="External"/><Relationship Id="rId39" Type="http://schemas.openxmlformats.org/officeDocument/2006/relationships/header" Target="header12.xml"/><Relationship Id="rId21" Type="http://schemas.openxmlformats.org/officeDocument/2006/relationships/footer" Target="footer4.xml"/><Relationship Id="rId34" Type="http://schemas.openxmlformats.org/officeDocument/2006/relationships/hyperlink" Target="http://onlinecatalogue.kebs.org/webquery.dll?v1=pbMarc&amp;v4=0&amp;v5=5A&amp;v8=496007&amp;v9=6&amp;v10=N&amp;v13=4A&amp;v20=4&amp;v22=4A@KS%20EAS%20251:2007&amp;v23=0&amp;v25=KS%20and%20%20811&amp;v27=12081&amp;v29=5A&amp;v35=%7b%5d0%5b%7d%7b%5d0%5b%7d%7b%5d0%5b%7d%7b%5d0%5b%7d&amp;v40=496005&amp;v46=496007"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hyperlink" Target="https://en.wikipedia.org/wiki/Plasti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hyperlink" Target="https://en.wikipedia.org/wiki/Polyurethane" TargetMode="External"/><Relationship Id="rId36" Type="http://schemas.openxmlformats.org/officeDocument/2006/relationships/hyperlink" Target="http://onlinecatalogue.kebs.org/webquery.dll?v1=pbMarc&amp;v4=0&amp;v5=5A&amp;v8=495957&amp;v9=0&amp;v10=N&amp;v13=4A&amp;v20=4&amp;v23=0&amp;v25=KS%20and%20%20ISO%20and%20%2022958&amp;v27=12092&amp;v29=5A&amp;v35=%7b%5d0%5b%7d%7b%5d0%5b%7d%7b%5d0%5b%7d%7b%5d0%5b%7d&amp;v40=495955&amp;v46=495957"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yperlink" Target="https://en.wikipedia.org/wiki/Polyester" TargetMode="External"/><Relationship Id="rId30" Type="http://schemas.openxmlformats.org/officeDocument/2006/relationships/hyperlink" Target="https://en.wikipedia.org/wiki/Polyethylene" TargetMode="External"/><Relationship Id="rId35" Type="http://schemas.openxmlformats.org/officeDocument/2006/relationships/hyperlink" Target="http://onlinecatalogue.kebs.org/webquery.dll?v1=pbMarc&amp;v4=0&amp;v5=5A&amp;v8=495873&amp;v9=0&amp;v10=N&amp;v13=4A&amp;v20=4&amp;v23=0&amp;v25=ISO%20and%20%201421&amp;v27=16108&amp;v29=5A&amp;v35=%7b%5d0%5b%7d%7b%5d0%5b%7d%7b%5d0%5b%7d%7b%5d0%5b%7d&amp;v40=495871&amp;v46=495873"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en.wikipedia.org/wiki/Waterproof" TargetMode="External"/><Relationship Id="rId33" Type="http://schemas.openxmlformats.org/officeDocument/2006/relationships/header" Target="header9.xml"/><Relationship Id="rId38" Type="http://schemas.openxmlformats.org/officeDocument/2006/relationships/header" Target="header1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inny%20Backup\Drive%20D\TC%2070\K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D49F5-F1E1-4D00-8655-75702E3B1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Template.dotx</Template>
  <TotalTime>20</TotalTime>
  <Pages>14</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12980</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Winnie Tonui</dc:creator>
  <cp:keywords/>
  <dc:description/>
  <cp:lastModifiedBy>Winnie Tonui</cp:lastModifiedBy>
  <cp:revision>10</cp:revision>
  <cp:lastPrinted>2018-10-30T14:17:00Z</cp:lastPrinted>
  <dcterms:created xsi:type="dcterms:W3CDTF">2020-08-03T13:47:00Z</dcterms:created>
  <dcterms:modified xsi:type="dcterms:W3CDTF">2020-08-03T15:03:00Z</dcterms:modified>
  <cp:contentStatus/>
</cp:coreProperties>
</file>